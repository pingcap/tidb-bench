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EB1" w:rsidRDefault="004B4D29" w:rsidP="004B4D29">
      <w:pPr>
        <w:pStyle w:val="Heading1"/>
      </w:pPr>
      <w:r>
        <w:t>TPC-DS</w:t>
      </w:r>
      <w:ins w:id="0" w:author="  Poess" w:date="2015-11-10T14:16:00Z">
        <w:r w:rsidR="00737B8F">
          <w:t xml:space="preserve"> 2.0.0</w:t>
        </w:r>
      </w:ins>
      <w:r>
        <w:t xml:space="preserve"> </w:t>
      </w:r>
      <w:r w:rsidR="004E6706">
        <w:t>“how t</w:t>
      </w:r>
      <w:r>
        <w:t>o</w:t>
      </w:r>
      <w:r w:rsidR="004E6706">
        <w:t>”</w:t>
      </w:r>
      <w:r>
        <w:t xml:space="preserve"> Guide</w:t>
      </w:r>
    </w:p>
    <w:p w:rsidR="004E6706" w:rsidRDefault="004E6706" w:rsidP="004B4D29"/>
    <w:p w:rsidR="004E6706" w:rsidRDefault="004E6706" w:rsidP="004E6706">
      <w:pPr>
        <w:pStyle w:val="Heading2"/>
      </w:pPr>
      <w:r>
        <w:t>Introduction</w:t>
      </w:r>
    </w:p>
    <w:p w:rsidR="004B4D29" w:rsidRDefault="007A2E6A" w:rsidP="004B4D29">
      <w:r>
        <w:t xml:space="preserve">The purpose of this guide is to describe the most common tasks </w:t>
      </w:r>
      <w:r w:rsidR="00C20543">
        <w:t>necessary</w:t>
      </w:r>
      <w:r>
        <w:t xml:space="preserve"> to implement a TPC-DS benchmark.  The target audience is individuals who want to install, </w:t>
      </w:r>
      <w:r w:rsidR="00A214A6">
        <w:t>populate</w:t>
      </w:r>
      <w:r>
        <w:t>, run and analyze the database, queries and data maintenance workload</w:t>
      </w:r>
      <w:r w:rsidR="00A214A6">
        <w:t>s</w:t>
      </w:r>
      <w:r>
        <w:t xml:space="preserve"> for TPC-DS.</w:t>
      </w:r>
    </w:p>
    <w:p w:rsidR="007A2E6A" w:rsidRDefault="007A2E6A" w:rsidP="004B4D29"/>
    <w:p w:rsidR="007A2E6A" w:rsidRDefault="007A2E6A" w:rsidP="004B4D29">
      <w:r>
        <w:t>This guide does not discuss anything related to actually publishing TPC-DS results (e.g.: tuning, data layout, pricing, auxiliary data structures, auditing, etc.)</w:t>
      </w:r>
      <w:r w:rsidR="00A214A6">
        <w:t>.</w:t>
      </w:r>
    </w:p>
    <w:p w:rsidR="00A214A6" w:rsidRDefault="00A214A6" w:rsidP="004B4D29"/>
    <w:p w:rsidR="00A214A6" w:rsidRDefault="00A214A6" w:rsidP="004B4D29">
      <w:r>
        <w:t>For more details, see the official TPC-DS specification.</w:t>
      </w:r>
    </w:p>
    <w:p w:rsidR="004E6706" w:rsidRDefault="004E6706" w:rsidP="004B4D29"/>
    <w:p w:rsidR="004E6706" w:rsidRDefault="004E6706" w:rsidP="004E6706">
      <w:pPr>
        <w:pStyle w:val="Heading2"/>
      </w:pPr>
      <w:r>
        <w:t>Change Log</w:t>
      </w: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6"/>
        <w:gridCol w:w="1096"/>
        <w:gridCol w:w="6942"/>
      </w:tblGrid>
      <w:tr w:rsidR="004E6706" w:rsidTr="00E0589C">
        <w:tc>
          <w:tcPr>
            <w:tcW w:w="1536" w:type="dxa"/>
            <w:shd w:val="clear" w:color="auto" w:fill="auto"/>
          </w:tcPr>
          <w:p w:rsidR="004E6706" w:rsidRDefault="004E6706" w:rsidP="004E6706">
            <w:r>
              <w:t>Date</w:t>
            </w:r>
          </w:p>
        </w:tc>
        <w:tc>
          <w:tcPr>
            <w:tcW w:w="1096" w:type="dxa"/>
            <w:shd w:val="clear" w:color="auto" w:fill="auto"/>
          </w:tcPr>
          <w:p w:rsidR="004E6706" w:rsidRDefault="004E6706" w:rsidP="004E6706">
            <w:r>
              <w:t>Version</w:t>
            </w:r>
          </w:p>
        </w:tc>
        <w:tc>
          <w:tcPr>
            <w:tcW w:w="6942" w:type="dxa"/>
            <w:shd w:val="clear" w:color="auto" w:fill="auto"/>
          </w:tcPr>
          <w:p w:rsidR="004E6706" w:rsidRDefault="004E6706" w:rsidP="004E6706">
            <w:r>
              <w:t>Comments</w:t>
            </w:r>
          </w:p>
        </w:tc>
      </w:tr>
      <w:tr w:rsidR="004E6706" w:rsidTr="00E0589C">
        <w:tc>
          <w:tcPr>
            <w:tcW w:w="1536" w:type="dxa"/>
            <w:shd w:val="clear" w:color="auto" w:fill="auto"/>
          </w:tcPr>
          <w:p w:rsidR="004E6706" w:rsidRDefault="00C20543" w:rsidP="004E6706">
            <w:smartTag w:uri="urn:schemas-microsoft-com:office:smarttags" w:element="date">
              <w:smartTagPr>
                <w:attr w:name="Year" w:val="2007"/>
                <w:attr w:name="Day" w:val="8"/>
                <w:attr w:name="Month" w:val="2"/>
              </w:smartTagPr>
              <w:r>
                <w:t>Feb. 8, 2007</w:t>
              </w:r>
            </w:smartTag>
          </w:p>
        </w:tc>
        <w:tc>
          <w:tcPr>
            <w:tcW w:w="1096" w:type="dxa"/>
            <w:shd w:val="clear" w:color="auto" w:fill="auto"/>
          </w:tcPr>
          <w:p w:rsidR="004E6706" w:rsidRDefault="004E6706" w:rsidP="004E6706">
            <w:r>
              <w:t>1.0</w:t>
            </w:r>
          </w:p>
        </w:tc>
        <w:tc>
          <w:tcPr>
            <w:tcW w:w="6942" w:type="dxa"/>
            <w:shd w:val="clear" w:color="auto" w:fill="auto"/>
          </w:tcPr>
          <w:p w:rsidR="004E6706" w:rsidRDefault="004E6706" w:rsidP="004E6706">
            <w:r>
              <w:t>Initial draft</w:t>
            </w:r>
            <w:r w:rsidR="00110835">
              <w:t xml:space="preserve"> for kit 1.1.52</w:t>
            </w:r>
            <w:r w:rsidR="00142028">
              <w:t xml:space="preserve"> (</w:t>
            </w:r>
            <w:smartTag w:uri="urn:schemas-microsoft-com:office:smarttags" w:element="PersonName">
              <w:r w:rsidR="00142028">
                <w:t>Doug Johnson</w:t>
              </w:r>
            </w:smartTag>
            <w:r w:rsidR="00C20543">
              <w:t>/</w:t>
            </w:r>
            <w:proofErr w:type="spellStart"/>
            <w:r w:rsidR="00C20543">
              <w:t>Netezza</w:t>
            </w:r>
            <w:proofErr w:type="spellEnd"/>
            <w:r w:rsidR="00142028">
              <w:t>)</w:t>
            </w:r>
          </w:p>
        </w:tc>
      </w:tr>
      <w:tr w:rsidR="00E13BB2" w:rsidTr="00E0589C">
        <w:tc>
          <w:tcPr>
            <w:tcW w:w="1536" w:type="dxa"/>
            <w:shd w:val="clear" w:color="auto" w:fill="auto"/>
          </w:tcPr>
          <w:p w:rsidR="00E13BB2" w:rsidRDefault="00314AA6" w:rsidP="004E6706">
            <w:r>
              <w:t>Feb. 22</w:t>
            </w:r>
            <w:r w:rsidR="00E13BB2">
              <w:t>, 2007</w:t>
            </w:r>
          </w:p>
        </w:tc>
        <w:tc>
          <w:tcPr>
            <w:tcW w:w="1096" w:type="dxa"/>
            <w:shd w:val="clear" w:color="auto" w:fill="auto"/>
          </w:tcPr>
          <w:p w:rsidR="00E13BB2" w:rsidRDefault="00E13BB2" w:rsidP="004E6706">
            <w:r>
              <w:t>1.1</w:t>
            </w:r>
          </w:p>
        </w:tc>
        <w:tc>
          <w:tcPr>
            <w:tcW w:w="6942" w:type="dxa"/>
            <w:shd w:val="clear" w:color="auto" w:fill="auto"/>
          </w:tcPr>
          <w:p w:rsidR="00E13BB2" w:rsidRDefault="00E13BB2" w:rsidP="004E6706">
            <w:r>
              <w:t>Added comments from Meikel Poess/Oracle</w:t>
            </w:r>
            <w:r w:rsidR="00314AA6">
              <w:t xml:space="preserve"> and Shirley Wang/MS</w:t>
            </w:r>
          </w:p>
        </w:tc>
      </w:tr>
      <w:tr w:rsidR="008237F9" w:rsidTr="00E0589C">
        <w:trPr>
          <w:ins w:id="1" w:author="Seetha Lakshmi" w:date="2015-10-09T10:48:00Z"/>
        </w:trPr>
        <w:tc>
          <w:tcPr>
            <w:tcW w:w="1536" w:type="dxa"/>
            <w:shd w:val="clear" w:color="auto" w:fill="auto"/>
          </w:tcPr>
          <w:p w:rsidR="008237F9" w:rsidRPr="008237F9" w:rsidRDefault="008237F9" w:rsidP="004E6706">
            <w:pPr>
              <w:rPr>
                <w:ins w:id="2" w:author="Seetha Lakshmi" w:date="2015-10-09T10:48:00Z"/>
                <w:u w:val="single"/>
                <w:rPrChange w:id="3" w:author="Seetha Lakshmi" w:date="2015-10-09T10:48:00Z">
                  <w:rPr>
                    <w:ins w:id="4" w:author="Seetha Lakshmi" w:date="2015-10-09T10:48:00Z"/>
                  </w:rPr>
                </w:rPrChange>
              </w:rPr>
            </w:pPr>
            <w:ins w:id="5" w:author="Seetha Lakshmi" w:date="2015-10-09T10:48:00Z">
              <w:r>
                <w:rPr>
                  <w:u w:val="single"/>
                </w:rPr>
                <w:t>Oct. 9, 2015</w:t>
              </w:r>
            </w:ins>
          </w:p>
        </w:tc>
        <w:tc>
          <w:tcPr>
            <w:tcW w:w="1096" w:type="dxa"/>
            <w:shd w:val="clear" w:color="auto" w:fill="auto"/>
          </w:tcPr>
          <w:p w:rsidR="008237F9" w:rsidRDefault="008237F9" w:rsidP="004E6706">
            <w:pPr>
              <w:rPr>
                <w:ins w:id="6" w:author="Seetha Lakshmi" w:date="2015-10-09T10:48:00Z"/>
              </w:rPr>
            </w:pPr>
            <w:ins w:id="7" w:author="Seetha Lakshmi" w:date="2015-10-09T10:48:00Z">
              <w:r>
                <w:t>1.2</w:t>
              </w:r>
            </w:ins>
          </w:p>
        </w:tc>
        <w:tc>
          <w:tcPr>
            <w:tcW w:w="6942" w:type="dxa"/>
            <w:shd w:val="clear" w:color="auto" w:fill="auto"/>
          </w:tcPr>
          <w:p w:rsidR="008237F9" w:rsidRDefault="008237F9" w:rsidP="004E6706">
            <w:pPr>
              <w:rPr>
                <w:ins w:id="8" w:author="Seetha Lakshmi" w:date="2015-10-09T10:48:00Z"/>
              </w:rPr>
            </w:pPr>
            <w:ins w:id="9" w:author="Seetha Lakshmi" w:date="2015-10-09T10:48:00Z">
              <w:r>
                <w:t>Made changes to reflect TPC-DS V2 Specification</w:t>
              </w:r>
            </w:ins>
          </w:p>
        </w:tc>
      </w:tr>
    </w:tbl>
    <w:p w:rsidR="004E6706" w:rsidRPr="004E6706" w:rsidRDefault="004E6706" w:rsidP="004E6706"/>
    <w:p w:rsidR="004B4D29" w:rsidRDefault="004B4D29" w:rsidP="004B4D29">
      <w:pPr>
        <w:pStyle w:val="Heading2"/>
      </w:pPr>
      <w:r>
        <w:t>How to download the latest kit</w:t>
      </w:r>
    </w:p>
    <w:p w:rsidR="007A2E6A" w:rsidRDefault="00110835" w:rsidP="007A2E6A">
      <w:r>
        <w:t xml:space="preserve">The kit is downloadable from </w:t>
      </w:r>
      <w:hyperlink r:id="rId5" w:history="1">
        <w:r w:rsidRPr="00A012E7">
          <w:rPr>
            <w:rStyle w:val="Hyperlink"/>
          </w:rPr>
          <w:t>www.tpc.org</w:t>
        </w:r>
      </w:hyperlink>
      <w:ins w:id="10" w:author="Seetha Lakshmi" w:date="2015-10-09T10:49:00Z">
        <w:r w:rsidR="008237F9">
          <w:t>, using</w:t>
        </w:r>
      </w:ins>
      <w:del w:id="11" w:author="Seetha Lakshmi" w:date="2015-10-09T10:49:00Z">
        <w:r w:rsidDel="008237F9">
          <w:delText xml:space="preserve">. </w:delText>
        </w:r>
        <w:r w:rsidR="00314AA6" w:rsidDel="008237F9">
          <w:delText>Use</w:delText>
        </w:r>
      </w:del>
      <w:r w:rsidR="00314AA6">
        <w:t xml:space="preserve"> the link </w:t>
      </w:r>
      <w:ins w:id="12" w:author="Seetha Lakshmi" w:date="2015-10-09T10:49:00Z">
        <w:r w:rsidR="008237F9">
          <w:t xml:space="preserve">for </w:t>
        </w:r>
      </w:ins>
      <w:del w:id="13" w:author="Seetha Lakshmi" w:date="2015-10-09T10:49:00Z">
        <w:r w:rsidR="00314AA6" w:rsidDel="008237F9">
          <w:delText>to</w:delText>
        </w:r>
      </w:del>
      <w:r w:rsidR="00314AA6">
        <w:t xml:space="preserve"> the TPC-DS benchmark.</w:t>
      </w:r>
    </w:p>
    <w:p w:rsidR="001C5BBC" w:rsidRDefault="001C5BBC" w:rsidP="007A2E6A"/>
    <w:p w:rsidR="004E6706" w:rsidRDefault="004E6706" w:rsidP="004E6706">
      <w:pPr>
        <w:pStyle w:val="Heading2"/>
      </w:pPr>
      <w:r>
        <w:t>What’s in the kit</w:t>
      </w:r>
    </w:p>
    <w:p w:rsidR="005430B2" w:rsidRPr="005430B2" w:rsidRDefault="00A214A6" w:rsidP="005430B2">
      <w:r>
        <w:t xml:space="preserve">There are hundreds of files in the kit </w:t>
      </w:r>
      <w:r w:rsidR="001C42F0">
        <w:t>but only a few that you have to read or modify</w:t>
      </w:r>
      <w:r>
        <w:t>. H</w:t>
      </w:r>
      <w:r w:rsidR="00110835">
        <w:t xml:space="preserve">ere’s the </w:t>
      </w:r>
      <w:r w:rsidR="005430B2">
        <w:t xml:space="preserve">list </w:t>
      </w:r>
      <w:r w:rsidR="00110835">
        <w:t xml:space="preserve">of </w:t>
      </w:r>
      <w:r w:rsidR="005430B2">
        <w:t xml:space="preserve">files that you </w:t>
      </w:r>
      <w:r w:rsidR="0097352D">
        <w:t>should read:</w:t>
      </w:r>
    </w:p>
    <w:p w:rsidR="004E6706" w:rsidRDefault="004E6706" w:rsidP="004E6706">
      <w:pPr>
        <w:numPr>
          <w:ilvl w:val="0"/>
          <w:numId w:val="1"/>
        </w:numPr>
      </w:pPr>
      <w:r>
        <w:t>Specification</w:t>
      </w:r>
      <w:r w:rsidR="00110835">
        <w:t xml:space="preserve">.doc: </w:t>
      </w:r>
      <w:r>
        <w:t>latest specification document</w:t>
      </w:r>
    </w:p>
    <w:p w:rsidR="0097352D" w:rsidRDefault="0097352D" w:rsidP="0097352D"/>
    <w:p w:rsidR="0097352D" w:rsidRPr="005430B2" w:rsidRDefault="0097352D" w:rsidP="0097352D">
      <w:r>
        <w:t>Here’s the list of files that you will probably have to modify:</w:t>
      </w:r>
    </w:p>
    <w:p w:rsidR="004E6706" w:rsidRDefault="00110835" w:rsidP="0097352D">
      <w:pPr>
        <w:numPr>
          <w:ilvl w:val="0"/>
          <w:numId w:val="8"/>
        </w:numPr>
      </w:pPr>
      <w:r>
        <w:t>t</w:t>
      </w:r>
      <w:r w:rsidR="004E6706">
        <w:t xml:space="preserve">pcds.sql: </w:t>
      </w:r>
      <w:r>
        <w:t xml:space="preserve">file with </w:t>
      </w:r>
      <w:r w:rsidR="004E6706">
        <w:t>SQL to create the data warehouse tables</w:t>
      </w:r>
      <w:r w:rsidR="00C62B72">
        <w:t>. You will probably need to add allocation or distribution information.</w:t>
      </w:r>
    </w:p>
    <w:p w:rsidR="004E6706" w:rsidRDefault="00110835" w:rsidP="00C62B72">
      <w:pPr>
        <w:numPr>
          <w:ilvl w:val="0"/>
          <w:numId w:val="8"/>
        </w:numPr>
      </w:pPr>
      <w:r>
        <w:t>t</w:t>
      </w:r>
      <w:r w:rsidR="004E6706">
        <w:t xml:space="preserve">pcds_source.sql: </w:t>
      </w:r>
      <w:r>
        <w:t xml:space="preserve">file with </w:t>
      </w:r>
      <w:r w:rsidR="004E6706">
        <w:t>SQL to create the source/staging tables</w:t>
      </w:r>
      <w:r w:rsidR="00C62B72">
        <w:t>.</w:t>
      </w:r>
      <w:r w:rsidR="00C62B72" w:rsidRPr="00C62B72">
        <w:t xml:space="preserve"> </w:t>
      </w:r>
      <w:r w:rsidR="00C62B72">
        <w:t>You will probably need to add allocation or distribution information.</w:t>
      </w:r>
    </w:p>
    <w:p w:rsidR="005430B2" w:rsidRDefault="005430B2" w:rsidP="004E6706">
      <w:pPr>
        <w:numPr>
          <w:ilvl w:val="0"/>
          <w:numId w:val="8"/>
        </w:numPr>
      </w:pPr>
      <w:proofErr w:type="spellStart"/>
      <w:r>
        <w:t>Makefile.suite</w:t>
      </w:r>
      <w:proofErr w:type="spellEnd"/>
      <w:r>
        <w:t xml:space="preserve">: </w:t>
      </w:r>
      <w:r w:rsidR="00110835">
        <w:t>file with Unix-style make commands</w:t>
      </w:r>
      <w:r>
        <w:t xml:space="preserve"> to build the </w:t>
      </w:r>
      <w:del w:id="14" w:author="  Poess" w:date="2015-11-10T14:16:00Z">
        <w:r w:rsidDel="00737B8F">
          <w:delText>db</w:delText>
        </w:r>
        <w:r w:rsidR="00110835" w:rsidDel="00737B8F">
          <w:delText>gen2</w:delText>
        </w:r>
      </w:del>
      <w:ins w:id="15" w:author="Seetha Lakshmi" w:date="2015-10-09T11:10:00Z">
        <w:del w:id="16" w:author="  Poess" w:date="2015-11-10T14:16:00Z">
          <w:r w:rsidR="000D6CBA" w:rsidDel="00737B8F">
            <w:delText>dsdgen</w:delText>
          </w:r>
        </w:del>
      </w:ins>
      <w:del w:id="17" w:author="  Poess" w:date="2015-11-10T14:16:00Z">
        <w:r w:rsidR="00110835" w:rsidDel="00737B8F">
          <w:delText xml:space="preserve"> </w:delText>
        </w:r>
      </w:del>
      <w:proofErr w:type="spellStart"/>
      <w:ins w:id="18" w:author="Seetha Lakshmi" w:date="2015-10-09T10:50:00Z">
        <w:r w:rsidR="008237F9">
          <w:t>dsdgen</w:t>
        </w:r>
        <w:proofErr w:type="spellEnd"/>
        <w:r w:rsidR="008237F9">
          <w:t xml:space="preserve"> </w:t>
        </w:r>
      </w:ins>
      <w:r w:rsidR="00110835">
        <w:t xml:space="preserve">and </w:t>
      </w:r>
      <w:del w:id="19" w:author="Seetha Lakshmi" w:date="2015-10-09T11:00:00Z">
        <w:r w:rsidR="00110835" w:rsidDel="000D6CBA">
          <w:delText>qgen2</w:delText>
        </w:r>
      </w:del>
      <w:proofErr w:type="spellStart"/>
      <w:ins w:id="20" w:author="Seetha Lakshmi" w:date="2015-10-12T16:43:00Z">
        <w:r w:rsidR="00FF2CDC">
          <w:t>dsqgen</w:t>
        </w:r>
      </w:ins>
      <w:del w:id="21" w:author="  Poess" w:date="2015-11-10T14:17:00Z">
        <w:r w:rsidR="00110835" w:rsidDel="00737B8F">
          <w:delText xml:space="preserve"> </w:delText>
        </w:r>
      </w:del>
      <w:ins w:id="22" w:author="Seetha Lakshmi" w:date="2015-10-09T11:00:00Z">
        <w:del w:id="23" w:author="  Poess" w:date="2015-11-10T14:16:00Z">
          <w:r w:rsidR="000D6CBA" w:rsidDel="00737B8F">
            <w:delText xml:space="preserve">dsqgen </w:delText>
          </w:r>
        </w:del>
      </w:ins>
      <w:r w:rsidR="00110835">
        <w:t>binaries</w:t>
      </w:r>
      <w:proofErr w:type="spellEnd"/>
      <w:r w:rsidR="00110835">
        <w:t xml:space="preserve"> for a</w:t>
      </w:r>
      <w:r>
        <w:t xml:space="preserve"> target platform.</w:t>
      </w:r>
      <w:r w:rsidR="00C62B72">
        <w:t xml:space="preserve"> You will need to specify the execution environment (see make/build section below).</w:t>
      </w:r>
    </w:p>
    <w:p w:rsidR="00110835" w:rsidRDefault="00110835" w:rsidP="004E6706">
      <w:pPr>
        <w:numPr>
          <w:ilvl w:val="0"/>
          <w:numId w:val="8"/>
        </w:numPr>
      </w:pPr>
      <w:proofErr w:type="spellStart"/>
      <w:proofErr w:type="gramStart"/>
      <w:r>
        <w:t>vcproj</w:t>
      </w:r>
      <w:proofErr w:type="spellEnd"/>
      <w:proofErr w:type="gramEnd"/>
      <w:r>
        <w:t xml:space="preserve"> files: files used to build the tools for Windows Visual C++.</w:t>
      </w:r>
    </w:p>
    <w:p w:rsidR="00110835" w:rsidRDefault="00110835" w:rsidP="004E6706">
      <w:pPr>
        <w:numPr>
          <w:ilvl w:val="0"/>
          <w:numId w:val="8"/>
        </w:numPr>
      </w:pPr>
      <w:proofErr w:type="spellStart"/>
      <w:r>
        <w:t>query_templates</w:t>
      </w:r>
      <w:proofErr w:type="spellEnd"/>
      <w:r>
        <w:t>: folder with query template files (.</w:t>
      </w:r>
      <w:proofErr w:type="spellStart"/>
      <w:r>
        <w:t>tpl</w:t>
      </w:r>
      <w:proofErr w:type="spellEnd"/>
      <w:r>
        <w:t>)</w:t>
      </w:r>
      <w:r w:rsidR="00C62B72">
        <w:t xml:space="preserve">. You don’t manually change these files but the </w:t>
      </w:r>
      <w:del w:id="24" w:author="Seetha Lakshmi" w:date="2015-10-09T11:07:00Z">
        <w:r w:rsidR="00C62B72" w:rsidDel="000D6CBA">
          <w:delText>qgen2</w:delText>
        </w:r>
      </w:del>
      <w:proofErr w:type="spellStart"/>
      <w:ins w:id="25" w:author="Seetha Lakshmi" w:date="2015-10-12T16:43:00Z">
        <w:r w:rsidR="00FF2CDC">
          <w:t>dsqgen</w:t>
        </w:r>
      </w:ins>
      <w:del w:id="26" w:author="  Poess" w:date="2015-11-10T14:17:00Z">
        <w:r w:rsidR="00C62B72" w:rsidDel="00737B8F">
          <w:delText xml:space="preserve"> </w:delText>
        </w:r>
      </w:del>
      <w:ins w:id="27" w:author="Seetha Lakshmi" w:date="2015-10-09T11:07:00Z">
        <w:del w:id="28" w:author="  Poess" w:date="2015-11-10T14:16:00Z">
          <w:r w:rsidR="000D6CBA" w:rsidDel="00737B8F">
            <w:delText xml:space="preserve">dsqgen </w:delText>
          </w:r>
        </w:del>
      </w:ins>
      <w:r w:rsidR="00C62B72">
        <w:t>program</w:t>
      </w:r>
      <w:proofErr w:type="spellEnd"/>
      <w:r w:rsidR="00C62B72">
        <w:t xml:space="preserve"> transforms them into executable SQL.</w:t>
      </w:r>
    </w:p>
    <w:p w:rsidR="0084648B" w:rsidRPr="004E6706" w:rsidDel="000D6CBA" w:rsidRDefault="00314AA6" w:rsidP="004E6706">
      <w:pPr>
        <w:numPr>
          <w:ilvl w:val="0"/>
          <w:numId w:val="8"/>
        </w:numPr>
        <w:rPr>
          <w:del w:id="29" w:author="Seetha Lakshmi" w:date="2015-10-09T11:07:00Z"/>
        </w:rPr>
      </w:pPr>
      <w:del w:id="30" w:author="Seetha Lakshmi" w:date="2015-10-09T11:07:00Z">
        <w:r w:rsidDel="000D6CBA">
          <w:delText xml:space="preserve">TBD: </w:delText>
        </w:r>
        <w:r w:rsidR="0084648B" w:rsidDel="000D6CBA">
          <w:delText xml:space="preserve">folder with </w:delText>
        </w:r>
        <w:r w:rsidR="007E2835" w:rsidDel="000D6CBA">
          <w:delText xml:space="preserve">sample </w:delText>
        </w:r>
        <w:r w:rsidR="0084648B" w:rsidDel="000D6CBA">
          <w:delText xml:space="preserve">ANSI SQL “create view” </w:delText>
        </w:r>
        <w:r w:rsidR="007E2835" w:rsidDel="000D6CBA">
          <w:delText>statements used to refresh the data warehouse during the data maintenance phase.</w:delText>
        </w:r>
      </w:del>
    </w:p>
    <w:p w:rsidR="004E6706" w:rsidRDefault="004E6706" w:rsidP="007A2E6A"/>
    <w:p w:rsidR="007A2E6A" w:rsidRDefault="007A2E6A" w:rsidP="007A2E6A">
      <w:pPr>
        <w:pStyle w:val="Heading2"/>
      </w:pPr>
      <w:r>
        <w:lastRenderedPageBreak/>
        <w:t>How to make/build the binaries</w:t>
      </w:r>
    </w:p>
    <w:p w:rsidR="00964A8E" w:rsidRPr="00964A8E" w:rsidRDefault="00964A8E" w:rsidP="00964A8E">
      <w:pPr>
        <w:pStyle w:val="Heading3"/>
      </w:pPr>
      <w:r>
        <w:t>For AIX, LINUX, HPUX, NCR and Solaris</w:t>
      </w:r>
    </w:p>
    <w:p w:rsidR="005430B2" w:rsidRDefault="005430B2" w:rsidP="005430B2">
      <w:pPr>
        <w:numPr>
          <w:ilvl w:val="0"/>
          <w:numId w:val="2"/>
        </w:numPr>
      </w:pPr>
      <w:r>
        <w:t xml:space="preserve">Copy </w:t>
      </w:r>
      <w:proofErr w:type="spellStart"/>
      <w:r>
        <w:t>Makefile.suite</w:t>
      </w:r>
      <w:proofErr w:type="spellEnd"/>
      <w:r>
        <w:t xml:space="preserve"> to </w:t>
      </w:r>
      <w:proofErr w:type="spellStart"/>
      <w:r>
        <w:t>Makefile</w:t>
      </w:r>
      <w:proofErr w:type="spellEnd"/>
    </w:p>
    <w:p w:rsidR="005430B2" w:rsidRDefault="005430B2" w:rsidP="005430B2">
      <w:pPr>
        <w:numPr>
          <w:ilvl w:val="0"/>
          <w:numId w:val="2"/>
        </w:numPr>
      </w:pPr>
      <w:r>
        <w:t xml:space="preserve">Edit </w:t>
      </w:r>
      <w:proofErr w:type="spellStart"/>
      <w:r>
        <w:t>Makefile</w:t>
      </w:r>
      <w:proofErr w:type="spellEnd"/>
      <w:r>
        <w:t xml:space="preserve"> and find the line containing “OS = “</w:t>
      </w:r>
    </w:p>
    <w:p w:rsidR="005430B2" w:rsidRDefault="005430B2" w:rsidP="005430B2">
      <w:pPr>
        <w:numPr>
          <w:ilvl w:val="0"/>
          <w:numId w:val="2"/>
        </w:numPr>
      </w:pPr>
      <w:r>
        <w:t>Read the comments and append your target OS. For example: “OS = LINUX”</w:t>
      </w:r>
    </w:p>
    <w:p w:rsidR="005430B2" w:rsidRDefault="005430B2" w:rsidP="005430B2">
      <w:pPr>
        <w:numPr>
          <w:ilvl w:val="0"/>
          <w:numId w:val="2"/>
        </w:numPr>
      </w:pPr>
      <w:r>
        <w:t>Run “make”</w:t>
      </w:r>
    </w:p>
    <w:p w:rsidR="001C5BBC" w:rsidRPr="005430B2" w:rsidRDefault="001C5BBC" w:rsidP="001C5BBC"/>
    <w:p w:rsidR="00964A8E" w:rsidRPr="00964A8E" w:rsidRDefault="00964A8E" w:rsidP="00964A8E">
      <w:pPr>
        <w:pStyle w:val="Heading3"/>
      </w:pPr>
      <w:r>
        <w:t>For Windows</w:t>
      </w:r>
    </w:p>
    <w:p w:rsidR="00314AA6" w:rsidRDefault="00314AA6" w:rsidP="00314AA6">
      <w:pPr>
        <w:numPr>
          <w:ilvl w:val="0"/>
          <w:numId w:val="9"/>
        </w:numPr>
      </w:pPr>
      <w:r>
        <w:t>Install Microsoft Visual Studio 2005</w:t>
      </w:r>
      <w:ins w:id="31" w:author="  Poess" w:date="2015-11-10T14:18:00Z">
        <w:r w:rsidR="00737B8F">
          <w:t xml:space="preserve"> or later</w:t>
        </w:r>
      </w:ins>
    </w:p>
    <w:p w:rsidR="00314AA6" w:rsidRDefault="00314AA6" w:rsidP="00314AA6">
      <w:pPr>
        <w:numPr>
          <w:ilvl w:val="0"/>
          <w:numId w:val="9"/>
        </w:numPr>
      </w:pPr>
      <w:r>
        <w:t xml:space="preserve">Open the entire solution by double-clicking on </w:t>
      </w:r>
      <w:del w:id="32" w:author="Seetha Lakshmi" w:date="2015-10-09T11:10:00Z">
        <w:r w:rsidDel="000D6CBA">
          <w:delText>dbgen2</w:delText>
        </w:r>
      </w:del>
      <w:ins w:id="33" w:author="Seetha Lakshmi" w:date="2015-10-09T11:10:00Z">
        <w:r w:rsidR="000D6CBA">
          <w:t>dsdgen</w:t>
        </w:r>
      </w:ins>
      <w:r>
        <w:t xml:space="preserve">.sln (you might see an error saying “project file </w:t>
      </w:r>
      <w:proofErr w:type="spellStart"/>
      <w:r>
        <w:t>grammar.vcproj</w:t>
      </w:r>
      <w:proofErr w:type="spellEnd"/>
      <w:r>
        <w:t>” has failed to load; you can safely ignore this error)</w:t>
      </w:r>
    </w:p>
    <w:p w:rsidR="00314AA6" w:rsidRDefault="00314AA6" w:rsidP="00314AA6">
      <w:pPr>
        <w:numPr>
          <w:ilvl w:val="0"/>
          <w:numId w:val="9"/>
        </w:numPr>
      </w:pPr>
      <w:r>
        <w:t xml:space="preserve">From list of projects, right click on </w:t>
      </w:r>
      <w:del w:id="34" w:author="Seetha Lakshmi" w:date="2015-10-09T11:10:00Z">
        <w:r w:rsidDel="000D6CBA">
          <w:delText>dbgen2</w:delText>
        </w:r>
      </w:del>
      <w:proofErr w:type="spellStart"/>
      <w:ins w:id="35" w:author="Seetha Lakshmi" w:date="2015-10-09T11:10:00Z">
        <w:r w:rsidR="000D6CBA">
          <w:t>dsdgen</w:t>
        </w:r>
      </w:ins>
      <w:proofErr w:type="spellEnd"/>
      <w:r>
        <w:t xml:space="preserve"> and select “build” (or from top menu, Build -&gt; Build Solution).  This will build </w:t>
      </w:r>
      <w:proofErr w:type="spellStart"/>
      <w:r>
        <w:t>mkheader</w:t>
      </w:r>
      <w:proofErr w:type="spellEnd"/>
      <w:r>
        <w:t xml:space="preserve"> and </w:t>
      </w:r>
      <w:proofErr w:type="spellStart"/>
      <w:r>
        <w:t>distcomp</w:t>
      </w:r>
      <w:proofErr w:type="spellEnd"/>
      <w:r>
        <w:t xml:space="preserve"> before building </w:t>
      </w:r>
      <w:del w:id="36" w:author="Seetha Lakshmi" w:date="2015-10-09T11:10:00Z">
        <w:r w:rsidDel="000D6CBA">
          <w:delText>dbgen2</w:delText>
        </w:r>
      </w:del>
      <w:proofErr w:type="spellStart"/>
      <w:ins w:id="37" w:author="Seetha Lakshmi" w:date="2015-10-09T11:10:00Z">
        <w:r w:rsidR="000D6CBA">
          <w:t>dsdgen</w:t>
        </w:r>
      </w:ins>
      <w:proofErr w:type="spellEnd"/>
      <w:r>
        <w:t>.</w:t>
      </w:r>
    </w:p>
    <w:p w:rsidR="00314AA6" w:rsidRDefault="00314AA6" w:rsidP="00314AA6">
      <w:pPr>
        <w:numPr>
          <w:ilvl w:val="0"/>
          <w:numId w:val="9"/>
        </w:numPr>
      </w:pPr>
      <w:r>
        <w:t xml:space="preserve">Repeat step 3 for building </w:t>
      </w:r>
      <w:del w:id="38" w:author="Seetha Lakshmi" w:date="2015-10-12T16:43:00Z">
        <w:r w:rsidDel="00FF2CDC">
          <w:delText>qgen2</w:delText>
        </w:r>
      </w:del>
      <w:proofErr w:type="spellStart"/>
      <w:ins w:id="39" w:author="Seetha Lakshmi" w:date="2015-10-12T16:43:00Z">
        <w:r w:rsidR="00FF2CDC">
          <w:t>dsqgen</w:t>
        </w:r>
      </w:ins>
      <w:proofErr w:type="spellEnd"/>
    </w:p>
    <w:p w:rsidR="007A2E6A" w:rsidRDefault="00314AA6" w:rsidP="00314AA6">
      <w:pPr>
        <w:numPr>
          <w:ilvl w:val="0"/>
          <w:numId w:val="9"/>
        </w:numPr>
      </w:pPr>
      <w:r>
        <w:t>To cross compile for X64 and IA64 on X86 platforms, install Microsoft Visual Studio 2005 “Team Suite” SKU, modify the target platform from Build -&gt; Configuration Manager, and repeat steps 3 &amp; 4.</w:t>
      </w:r>
    </w:p>
    <w:p w:rsidR="001C5BBC" w:rsidRDefault="001C5BBC" w:rsidP="007A2E6A"/>
    <w:p w:rsidR="007A2E6A" w:rsidRDefault="005B1AAD" w:rsidP="007A2E6A">
      <w:pPr>
        <w:pStyle w:val="Heading2"/>
      </w:pPr>
      <w:r>
        <w:t>How t</w:t>
      </w:r>
      <w:r w:rsidR="00AC2DE7">
        <w:t xml:space="preserve">o generate the load </w:t>
      </w:r>
      <w:r>
        <w:t>data</w:t>
      </w:r>
    </w:p>
    <w:p w:rsidR="00964A8E" w:rsidRDefault="00964A8E" w:rsidP="00964A8E">
      <w:r>
        <w:t>The</w:t>
      </w:r>
      <w:r w:rsidR="005B1AAD">
        <w:t xml:space="preserve"> </w:t>
      </w:r>
      <w:del w:id="40" w:author="Seetha Lakshmi" w:date="2015-10-09T11:09:00Z">
        <w:r w:rsidR="005B1AAD" w:rsidDel="000D6CBA">
          <w:delText>dbgen2</w:delText>
        </w:r>
      </w:del>
      <w:proofErr w:type="spellStart"/>
      <w:ins w:id="41" w:author="Seetha Lakshmi" w:date="2015-10-09T11:10:00Z">
        <w:r w:rsidR="000D6CBA">
          <w:t>dsdgen</w:t>
        </w:r>
      </w:ins>
      <w:proofErr w:type="spellEnd"/>
      <w:del w:id="42" w:author="  Poess" w:date="2015-11-10T14:19:00Z">
        <w:r w:rsidR="005B1AAD" w:rsidDel="00737B8F">
          <w:delText xml:space="preserve"> </w:delText>
        </w:r>
      </w:del>
      <w:ins w:id="43" w:author="Seetha Lakshmi" w:date="2015-10-09T11:09:00Z">
        <w:del w:id="44" w:author="  Poess" w:date="2015-11-10T14:19:00Z">
          <w:r w:rsidR="000D6CBA" w:rsidDel="00737B8F">
            <w:delText>dsdgen</w:delText>
          </w:r>
        </w:del>
        <w:r w:rsidR="000D6CBA">
          <w:t xml:space="preserve"> </w:t>
        </w:r>
      </w:ins>
      <w:r w:rsidR="005B1AAD">
        <w:t xml:space="preserve">utility generates </w:t>
      </w:r>
      <w:r w:rsidR="002C03A0">
        <w:t xml:space="preserve">input </w:t>
      </w:r>
      <w:r>
        <w:t xml:space="preserve">data to (a) load the </w:t>
      </w:r>
      <w:r w:rsidR="002C03A0">
        <w:t xml:space="preserve">initial </w:t>
      </w:r>
      <w:r>
        <w:t xml:space="preserve">data warehouse and (b) </w:t>
      </w:r>
      <w:r w:rsidR="002C03A0">
        <w:t xml:space="preserve">“refresh” the data warehouse for </w:t>
      </w:r>
      <w:r>
        <w:t>the data maintenance workload.</w:t>
      </w:r>
      <w:r w:rsidR="00AC2DE7">
        <w:t xml:space="preserve"> This section describes how to generate the load data.</w:t>
      </w:r>
    </w:p>
    <w:p w:rsidR="00640E94" w:rsidRPr="00964A8E" w:rsidRDefault="00640E94" w:rsidP="00964A8E"/>
    <w:p w:rsidR="00640E94" w:rsidRDefault="00964A8E" w:rsidP="007A2E6A">
      <w:r>
        <w:t>Run “</w:t>
      </w:r>
      <w:proofErr w:type="spellStart"/>
      <w:del w:id="45" w:author="Seetha Lakshmi" w:date="2015-10-09T11:10:00Z">
        <w:r w:rsidDel="000D6CBA">
          <w:delText>dbgen2</w:delText>
        </w:r>
      </w:del>
      <w:ins w:id="46" w:author="Seetha Lakshmi" w:date="2015-10-09T11:10:00Z">
        <w:r w:rsidR="000D6CBA">
          <w:t>dsdgen</w:t>
        </w:r>
      </w:ins>
      <w:proofErr w:type="spellEnd"/>
      <w:r>
        <w:t xml:space="preserve"> –h” for the help info. Note that many of the options are “advanced” and usually not needed. </w:t>
      </w:r>
    </w:p>
    <w:p w:rsidR="00640E94" w:rsidRDefault="00640E94" w:rsidP="007A2E6A"/>
    <w:p w:rsidR="007A2E6A" w:rsidRDefault="00640E94" w:rsidP="007A2E6A">
      <w:r>
        <w:t xml:space="preserve">Example to </w:t>
      </w:r>
      <w:r w:rsidR="00AC2DE7">
        <w:t>generate</w:t>
      </w:r>
      <w:r>
        <w:t xml:space="preserve"> the </w:t>
      </w:r>
      <w:r w:rsidR="00AC2DE7">
        <w:t xml:space="preserve">load </w:t>
      </w:r>
      <w:r>
        <w:t>data files for a 100GB in the /</w:t>
      </w:r>
      <w:proofErr w:type="spellStart"/>
      <w:r>
        <w:t>tmp</w:t>
      </w:r>
      <w:proofErr w:type="spellEnd"/>
      <w:r>
        <w:t xml:space="preserve"> directory</w:t>
      </w:r>
      <w:r w:rsidR="00964A8E">
        <w:t>:</w:t>
      </w:r>
    </w:p>
    <w:p w:rsidR="00AA79B7" w:rsidRDefault="00AA79B7" w:rsidP="007A2E6A"/>
    <w:p w:rsidR="00964A8E" w:rsidRPr="00AA79B7" w:rsidRDefault="00964A8E" w:rsidP="007A2E6A">
      <w:pPr>
        <w:rPr>
          <w:rFonts w:ascii="Courier New" w:hAnsi="Courier New" w:cs="Courier New"/>
        </w:rPr>
      </w:pPr>
      <w:r w:rsidRPr="00AA79B7">
        <w:rPr>
          <w:rFonts w:ascii="Courier New" w:hAnsi="Courier New" w:cs="Courier New"/>
        </w:rPr>
        <w:tab/>
      </w:r>
      <w:del w:id="47" w:author="Seetha Lakshmi" w:date="2015-10-09T11:10:00Z">
        <w:r w:rsidR="00640E94" w:rsidRPr="00AA79B7" w:rsidDel="000D6CBA">
          <w:rPr>
            <w:rFonts w:ascii="Courier New" w:hAnsi="Courier New" w:cs="Courier New"/>
          </w:rPr>
          <w:delText>d</w:delText>
        </w:r>
        <w:r w:rsidRPr="00AA79B7" w:rsidDel="000D6CBA">
          <w:rPr>
            <w:rFonts w:ascii="Courier New" w:hAnsi="Courier New" w:cs="Courier New"/>
          </w:rPr>
          <w:delText>bgen2</w:delText>
        </w:r>
      </w:del>
      <w:proofErr w:type="spellStart"/>
      <w:proofErr w:type="gramStart"/>
      <w:ins w:id="48" w:author="Seetha Lakshmi" w:date="2015-10-09T11:10:00Z">
        <w:r w:rsidR="000D6CBA">
          <w:rPr>
            <w:rFonts w:ascii="Courier New" w:hAnsi="Courier New" w:cs="Courier New"/>
          </w:rPr>
          <w:t>dsdgen</w:t>
        </w:r>
        <w:proofErr w:type="spellEnd"/>
        <w:proofErr w:type="gramEnd"/>
        <w:del w:id="49" w:author="  Poess" w:date="2015-11-10T14:19:00Z">
          <w:r w:rsidR="000D6CBA" w:rsidDel="00737B8F">
            <w:rPr>
              <w:rFonts w:ascii="Courier New" w:hAnsi="Courier New" w:cs="Courier New"/>
            </w:rPr>
            <w:delText>dsdgen</w:delText>
          </w:r>
        </w:del>
      </w:ins>
      <w:r w:rsidRPr="00AA79B7">
        <w:rPr>
          <w:rFonts w:ascii="Courier New" w:hAnsi="Courier New" w:cs="Courier New"/>
        </w:rPr>
        <w:t xml:space="preserve"> –scale </w:t>
      </w:r>
      <w:r w:rsidR="00640E94" w:rsidRPr="00AA79B7">
        <w:rPr>
          <w:rFonts w:ascii="Courier New" w:hAnsi="Courier New" w:cs="Courier New"/>
        </w:rPr>
        <w:t>100 –dir /</w:t>
      </w:r>
      <w:proofErr w:type="spellStart"/>
      <w:r w:rsidR="00640E94" w:rsidRPr="00AA79B7">
        <w:rPr>
          <w:rFonts w:ascii="Courier New" w:hAnsi="Courier New" w:cs="Courier New"/>
        </w:rPr>
        <w:t>tmp</w:t>
      </w:r>
      <w:proofErr w:type="spellEnd"/>
    </w:p>
    <w:p w:rsidR="00640E94" w:rsidRDefault="00640E94" w:rsidP="007A2E6A"/>
    <w:p w:rsidR="004B365F" w:rsidRDefault="004B365F" w:rsidP="007A2E6A">
      <w:r>
        <w:t xml:space="preserve">The official scale factors are </w:t>
      </w:r>
      <w:del w:id="50" w:author="Seetha Lakshmi" w:date="2015-10-16T11:22:00Z">
        <w:r w:rsidDel="000F3F21">
          <w:delText xml:space="preserve">100GB, 300GB, </w:delText>
        </w:r>
      </w:del>
      <w:r>
        <w:t>1TB, 3TB, 10TB, 30TB and 100TB.</w:t>
      </w:r>
    </w:p>
    <w:p w:rsidR="004B365F" w:rsidRDefault="004B365F" w:rsidP="007A2E6A"/>
    <w:p w:rsidR="00DA23DB" w:rsidRDefault="00AC2DE7" w:rsidP="007A2E6A">
      <w:r>
        <w:t>The output files will be of the form “&lt;table&gt;.</w:t>
      </w:r>
      <w:proofErr w:type="spellStart"/>
      <w:r>
        <w:t>csv</w:t>
      </w:r>
      <w:proofErr w:type="spellEnd"/>
      <w:r>
        <w:t xml:space="preserve">”. </w:t>
      </w:r>
      <w:r w:rsidR="004A4001">
        <w:t>Even though file suffix is “.</w:t>
      </w:r>
      <w:proofErr w:type="spellStart"/>
      <w:r w:rsidR="004A4001">
        <w:t>csv</w:t>
      </w:r>
      <w:proofErr w:type="spellEnd"/>
      <w:r w:rsidR="004A4001">
        <w:t>”, t</w:t>
      </w:r>
      <w:r w:rsidR="00DA23DB">
        <w:t>he default field delimiter is ‘|’</w:t>
      </w:r>
      <w:r w:rsidR="004A4001">
        <w:t>.</w:t>
      </w:r>
      <w:r w:rsidR="00DA23DB">
        <w:t xml:space="preserve"> Use the “-delimiter ‘&lt;c&gt;’” option to change delimiters.</w:t>
      </w:r>
    </w:p>
    <w:p w:rsidR="00EF32E8" w:rsidRDefault="00EF32E8" w:rsidP="007A2E6A"/>
    <w:p w:rsidR="00EF32E8" w:rsidRDefault="00EF32E8" w:rsidP="001656FE">
      <w:r>
        <w:t xml:space="preserve">Since </w:t>
      </w:r>
      <w:del w:id="51" w:author="Seetha Lakshmi" w:date="2015-10-09T11:10:00Z">
        <w:r w:rsidDel="000D6CBA">
          <w:delText>dbgen2</w:delText>
        </w:r>
      </w:del>
      <w:proofErr w:type="spellStart"/>
      <w:ins w:id="52" w:author="Seetha Lakshmi" w:date="2015-10-09T11:10:00Z">
        <w:r w:rsidR="000D6CBA">
          <w:t>dsdgen</w:t>
        </w:r>
        <w:proofErr w:type="spellEnd"/>
        <w:del w:id="53" w:author="  Poess" w:date="2015-11-10T14:19:00Z">
          <w:r w:rsidR="000D6CBA" w:rsidDel="00737B8F">
            <w:delText>dsdgen</w:delText>
          </w:r>
        </w:del>
      </w:ins>
      <w:r>
        <w:t xml:space="preserve"> </w:t>
      </w:r>
      <w:del w:id="54" w:author="  Poess" w:date="2015-11-10T14:21:00Z">
        <w:r w:rsidDel="00737B8F">
          <w:delText xml:space="preserve">only </w:delText>
        </w:r>
      </w:del>
      <w:r>
        <w:t xml:space="preserve">generates 200-300GB/hour </w:t>
      </w:r>
      <w:ins w:id="55" w:author="  Poess" w:date="2015-11-10T14:21:00Z">
        <w:r w:rsidR="00737B8F">
          <w:t xml:space="preserve">serially </w:t>
        </w:r>
      </w:ins>
      <w:del w:id="56" w:author="  Poess" w:date="2015-11-10T14:21:00Z">
        <w:r w:rsidDel="00737B8F">
          <w:delText>(</w:delText>
        </w:r>
      </w:del>
      <w:r>
        <w:t xml:space="preserve">on a 2-3GHz </w:t>
      </w:r>
      <w:proofErr w:type="gramStart"/>
      <w:r>
        <w:t>x86 processor</w:t>
      </w:r>
      <w:del w:id="57" w:author="  Poess" w:date="2015-11-10T14:21:00Z">
        <w:r w:rsidDel="00737B8F">
          <w:delText>)</w:delText>
        </w:r>
      </w:del>
      <w:r>
        <w:t>,</w:t>
      </w:r>
      <w:proofErr w:type="gramEnd"/>
      <w:r>
        <w:t xml:space="preserve"> </w:t>
      </w:r>
      <w:r w:rsidR="00192769">
        <w:t xml:space="preserve">it is useful to run multiple parallel streams when generating large amounts of data. Here’s an example for </w:t>
      </w:r>
      <w:r w:rsidR="001656FE">
        <w:t xml:space="preserve">generating 100 GB with </w:t>
      </w:r>
      <w:r w:rsidR="00695A33">
        <w:t>4</w:t>
      </w:r>
      <w:r w:rsidR="00AC2DE7">
        <w:t xml:space="preserve"> parallel streams</w:t>
      </w:r>
      <w:r w:rsidR="001656FE">
        <w:t xml:space="preserve"> </w:t>
      </w:r>
      <w:r w:rsidR="00695A33">
        <w:t>simultaneously on Linux/</w:t>
      </w:r>
      <w:proofErr w:type="gramStart"/>
      <w:r w:rsidR="00695A33">
        <w:t>Unix</w:t>
      </w:r>
      <w:r w:rsidR="001656FE">
        <w:t xml:space="preserve"> </w:t>
      </w:r>
      <w:r w:rsidR="00192769">
        <w:t>:</w:t>
      </w:r>
      <w:proofErr w:type="gramEnd"/>
    </w:p>
    <w:p w:rsidR="00AA79B7" w:rsidRDefault="00AA79B7" w:rsidP="001656FE"/>
    <w:p w:rsidR="00192769" w:rsidRPr="00AA79B7" w:rsidRDefault="00192769" w:rsidP="00695A33">
      <w:pPr>
        <w:tabs>
          <w:tab w:val="left" w:pos="720"/>
          <w:tab w:val="left" w:pos="1440"/>
          <w:tab w:val="left" w:pos="2160"/>
          <w:tab w:val="left" w:pos="2880"/>
          <w:tab w:val="left" w:pos="3600"/>
          <w:tab w:val="left" w:pos="4320"/>
          <w:tab w:val="left" w:pos="5040"/>
          <w:tab w:val="left" w:pos="6013"/>
        </w:tabs>
        <w:rPr>
          <w:rFonts w:ascii="Courier New" w:hAnsi="Courier New" w:cs="Courier New"/>
        </w:rPr>
      </w:pPr>
      <w:r w:rsidRPr="00AA79B7">
        <w:rPr>
          <w:rFonts w:ascii="Courier New" w:hAnsi="Courier New" w:cs="Courier New"/>
        </w:rPr>
        <w:tab/>
      </w:r>
      <w:del w:id="58" w:author="Seetha Lakshmi" w:date="2015-10-09T11:10:00Z">
        <w:r w:rsidRPr="00AA79B7" w:rsidDel="000D6CBA">
          <w:rPr>
            <w:rFonts w:ascii="Courier New" w:hAnsi="Courier New" w:cs="Courier New"/>
          </w:rPr>
          <w:delText>dbgen2</w:delText>
        </w:r>
      </w:del>
      <w:proofErr w:type="spellStart"/>
      <w:proofErr w:type="gramStart"/>
      <w:ins w:id="59" w:author="Seetha Lakshmi" w:date="2015-10-09T11:10:00Z">
        <w:r w:rsidR="000D6CBA">
          <w:rPr>
            <w:rFonts w:ascii="Courier New" w:hAnsi="Courier New" w:cs="Courier New"/>
          </w:rPr>
          <w:t>dsdgen</w:t>
        </w:r>
      </w:ins>
      <w:proofErr w:type="spellEnd"/>
      <w:proofErr w:type="gramEnd"/>
      <w:r w:rsidRPr="00AA79B7">
        <w:rPr>
          <w:rFonts w:ascii="Courier New" w:hAnsi="Courier New" w:cs="Courier New"/>
        </w:rPr>
        <w:t xml:space="preserve"> –scale 100 –dir /</w:t>
      </w:r>
      <w:proofErr w:type="spellStart"/>
      <w:r w:rsidRPr="00AA79B7">
        <w:rPr>
          <w:rFonts w:ascii="Courier New" w:hAnsi="Courier New" w:cs="Courier New"/>
        </w:rPr>
        <w:t>tmp</w:t>
      </w:r>
      <w:proofErr w:type="spellEnd"/>
      <w:r w:rsidRPr="00AA79B7">
        <w:rPr>
          <w:rFonts w:ascii="Courier New" w:hAnsi="Courier New" w:cs="Courier New"/>
        </w:rPr>
        <w:t xml:space="preserve"> –parallel </w:t>
      </w:r>
      <w:r w:rsidR="00695A33" w:rsidRPr="00AA79B7">
        <w:rPr>
          <w:rFonts w:ascii="Courier New" w:hAnsi="Courier New" w:cs="Courier New"/>
        </w:rPr>
        <w:t>4</w:t>
      </w:r>
      <w:r w:rsidRPr="00AA79B7">
        <w:rPr>
          <w:rFonts w:ascii="Courier New" w:hAnsi="Courier New" w:cs="Courier New"/>
        </w:rPr>
        <w:t xml:space="preserve"> –child </w:t>
      </w:r>
      <w:r w:rsidR="001656FE" w:rsidRPr="00AA79B7">
        <w:rPr>
          <w:rFonts w:ascii="Courier New" w:hAnsi="Courier New" w:cs="Courier New"/>
        </w:rPr>
        <w:t>1 &amp;</w:t>
      </w:r>
      <w:r w:rsidR="00695A33" w:rsidRPr="00AA79B7">
        <w:rPr>
          <w:rFonts w:ascii="Courier New" w:hAnsi="Courier New" w:cs="Courier New"/>
        </w:rPr>
        <w:tab/>
      </w:r>
    </w:p>
    <w:p w:rsidR="00695A33" w:rsidRPr="00AA79B7" w:rsidRDefault="00695A33" w:rsidP="00695A33">
      <w:pPr>
        <w:tabs>
          <w:tab w:val="left" w:pos="720"/>
          <w:tab w:val="left" w:pos="1440"/>
          <w:tab w:val="left" w:pos="2160"/>
          <w:tab w:val="left" w:pos="2880"/>
          <w:tab w:val="left" w:pos="3600"/>
          <w:tab w:val="left" w:pos="4320"/>
          <w:tab w:val="left" w:pos="5040"/>
          <w:tab w:val="left" w:pos="6013"/>
        </w:tabs>
        <w:rPr>
          <w:rFonts w:ascii="Courier New" w:hAnsi="Courier New" w:cs="Courier New"/>
        </w:rPr>
      </w:pPr>
      <w:r w:rsidRPr="00AA79B7">
        <w:rPr>
          <w:rFonts w:ascii="Courier New" w:hAnsi="Courier New" w:cs="Courier New"/>
        </w:rPr>
        <w:tab/>
      </w:r>
      <w:del w:id="60" w:author="Seetha Lakshmi" w:date="2015-10-09T11:10:00Z">
        <w:r w:rsidRPr="00AA79B7" w:rsidDel="000D6CBA">
          <w:rPr>
            <w:rFonts w:ascii="Courier New" w:hAnsi="Courier New" w:cs="Courier New"/>
          </w:rPr>
          <w:delText>dbgen2</w:delText>
        </w:r>
      </w:del>
      <w:proofErr w:type="spellStart"/>
      <w:proofErr w:type="gramStart"/>
      <w:ins w:id="61" w:author="Seetha Lakshmi" w:date="2015-10-09T11:10:00Z">
        <w:r w:rsidR="000D6CBA">
          <w:rPr>
            <w:rFonts w:ascii="Courier New" w:hAnsi="Courier New" w:cs="Courier New"/>
          </w:rPr>
          <w:t>dsdgen</w:t>
        </w:r>
      </w:ins>
      <w:proofErr w:type="spellEnd"/>
      <w:proofErr w:type="gramEnd"/>
      <w:r w:rsidRPr="00AA79B7">
        <w:rPr>
          <w:rFonts w:ascii="Courier New" w:hAnsi="Courier New" w:cs="Courier New"/>
        </w:rPr>
        <w:t xml:space="preserve"> –scale 100 –dir /</w:t>
      </w:r>
      <w:proofErr w:type="spellStart"/>
      <w:r w:rsidRPr="00AA79B7">
        <w:rPr>
          <w:rFonts w:ascii="Courier New" w:hAnsi="Courier New" w:cs="Courier New"/>
        </w:rPr>
        <w:t>tmp</w:t>
      </w:r>
      <w:proofErr w:type="spellEnd"/>
      <w:r w:rsidRPr="00AA79B7">
        <w:rPr>
          <w:rFonts w:ascii="Courier New" w:hAnsi="Courier New" w:cs="Courier New"/>
        </w:rPr>
        <w:t xml:space="preserve"> –parallel 4 –child 2 &amp;</w:t>
      </w:r>
      <w:r w:rsidRPr="00AA79B7">
        <w:rPr>
          <w:rFonts w:ascii="Courier New" w:hAnsi="Courier New" w:cs="Courier New"/>
        </w:rPr>
        <w:tab/>
      </w:r>
    </w:p>
    <w:p w:rsidR="00695A33" w:rsidRPr="00AA79B7" w:rsidRDefault="00695A33" w:rsidP="00695A33">
      <w:pPr>
        <w:tabs>
          <w:tab w:val="left" w:pos="720"/>
          <w:tab w:val="left" w:pos="1440"/>
          <w:tab w:val="left" w:pos="2160"/>
          <w:tab w:val="left" w:pos="2880"/>
          <w:tab w:val="left" w:pos="3600"/>
          <w:tab w:val="left" w:pos="4320"/>
          <w:tab w:val="left" w:pos="5040"/>
          <w:tab w:val="left" w:pos="6013"/>
        </w:tabs>
        <w:rPr>
          <w:rFonts w:ascii="Courier New" w:hAnsi="Courier New" w:cs="Courier New"/>
        </w:rPr>
      </w:pPr>
      <w:r w:rsidRPr="00AA79B7">
        <w:rPr>
          <w:rFonts w:ascii="Courier New" w:hAnsi="Courier New" w:cs="Courier New"/>
        </w:rPr>
        <w:lastRenderedPageBreak/>
        <w:tab/>
      </w:r>
      <w:del w:id="62" w:author="Seetha Lakshmi" w:date="2015-10-09T11:10:00Z">
        <w:r w:rsidRPr="00AA79B7" w:rsidDel="000D6CBA">
          <w:rPr>
            <w:rFonts w:ascii="Courier New" w:hAnsi="Courier New" w:cs="Courier New"/>
          </w:rPr>
          <w:delText>dbgen2</w:delText>
        </w:r>
      </w:del>
      <w:proofErr w:type="spellStart"/>
      <w:proofErr w:type="gramStart"/>
      <w:ins w:id="63" w:author="Seetha Lakshmi" w:date="2015-10-09T11:10:00Z">
        <w:r w:rsidR="000D6CBA">
          <w:rPr>
            <w:rFonts w:ascii="Courier New" w:hAnsi="Courier New" w:cs="Courier New"/>
          </w:rPr>
          <w:t>dsdgen</w:t>
        </w:r>
      </w:ins>
      <w:proofErr w:type="spellEnd"/>
      <w:proofErr w:type="gramEnd"/>
      <w:r w:rsidRPr="00AA79B7">
        <w:rPr>
          <w:rFonts w:ascii="Courier New" w:hAnsi="Courier New" w:cs="Courier New"/>
        </w:rPr>
        <w:t xml:space="preserve"> –scale 100 –dir /</w:t>
      </w:r>
      <w:proofErr w:type="spellStart"/>
      <w:r w:rsidRPr="00AA79B7">
        <w:rPr>
          <w:rFonts w:ascii="Courier New" w:hAnsi="Courier New" w:cs="Courier New"/>
        </w:rPr>
        <w:t>tmp</w:t>
      </w:r>
      <w:proofErr w:type="spellEnd"/>
      <w:r w:rsidRPr="00AA79B7">
        <w:rPr>
          <w:rFonts w:ascii="Courier New" w:hAnsi="Courier New" w:cs="Courier New"/>
        </w:rPr>
        <w:t xml:space="preserve"> –parallel 4 –child 3 &amp;</w:t>
      </w:r>
      <w:r w:rsidRPr="00AA79B7">
        <w:rPr>
          <w:rFonts w:ascii="Courier New" w:hAnsi="Courier New" w:cs="Courier New"/>
        </w:rPr>
        <w:tab/>
      </w:r>
    </w:p>
    <w:p w:rsidR="00695A33" w:rsidRPr="00AA79B7" w:rsidRDefault="00695A33" w:rsidP="00695A33">
      <w:pPr>
        <w:tabs>
          <w:tab w:val="left" w:pos="720"/>
          <w:tab w:val="left" w:pos="1440"/>
          <w:tab w:val="left" w:pos="2160"/>
          <w:tab w:val="left" w:pos="2880"/>
          <w:tab w:val="left" w:pos="3600"/>
          <w:tab w:val="left" w:pos="4320"/>
          <w:tab w:val="left" w:pos="5040"/>
          <w:tab w:val="left" w:pos="6013"/>
        </w:tabs>
        <w:rPr>
          <w:rFonts w:ascii="Courier New" w:hAnsi="Courier New" w:cs="Courier New"/>
        </w:rPr>
      </w:pPr>
      <w:r w:rsidRPr="00AA79B7">
        <w:rPr>
          <w:rFonts w:ascii="Courier New" w:hAnsi="Courier New" w:cs="Courier New"/>
        </w:rPr>
        <w:tab/>
      </w:r>
      <w:del w:id="64" w:author="Seetha Lakshmi" w:date="2015-10-09T11:10:00Z">
        <w:r w:rsidRPr="00AA79B7" w:rsidDel="000D6CBA">
          <w:rPr>
            <w:rFonts w:ascii="Courier New" w:hAnsi="Courier New" w:cs="Courier New"/>
          </w:rPr>
          <w:delText>dbgen2</w:delText>
        </w:r>
      </w:del>
      <w:proofErr w:type="spellStart"/>
      <w:proofErr w:type="gramStart"/>
      <w:ins w:id="65" w:author="Seetha Lakshmi" w:date="2015-10-09T11:10:00Z">
        <w:r w:rsidR="000D6CBA">
          <w:rPr>
            <w:rFonts w:ascii="Courier New" w:hAnsi="Courier New" w:cs="Courier New"/>
          </w:rPr>
          <w:t>dsdgen</w:t>
        </w:r>
      </w:ins>
      <w:proofErr w:type="spellEnd"/>
      <w:proofErr w:type="gramEnd"/>
      <w:r w:rsidRPr="00AA79B7">
        <w:rPr>
          <w:rFonts w:ascii="Courier New" w:hAnsi="Courier New" w:cs="Courier New"/>
        </w:rPr>
        <w:t xml:space="preserve"> –scale 100 –dir /</w:t>
      </w:r>
      <w:proofErr w:type="spellStart"/>
      <w:r w:rsidRPr="00AA79B7">
        <w:rPr>
          <w:rFonts w:ascii="Courier New" w:hAnsi="Courier New" w:cs="Courier New"/>
        </w:rPr>
        <w:t>tmp</w:t>
      </w:r>
      <w:proofErr w:type="spellEnd"/>
      <w:r w:rsidRPr="00AA79B7">
        <w:rPr>
          <w:rFonts w:ascii="Courier New" w:hAnsi="Courier New" w:cs="Courier New"/>
        </w:rPr>
        <w:t xml:space="preserve"> –parallel 4 –child 4 &amp;</w:t>
      </w:r>
      <w:r w:rsidRPr="00AA79B7">
        <w:rPr>
          <w:rFonts w:ascii="Courier New" w:hAnsi="Courier New" w:cs="Courier New"/>
        </w:rPr>
        <w:tab/>
      </w:r>
    </w:p>
    <w:p w:rsidR="00192769" w:rsidRDefault="00192769" w:rsidP="007A2E6A"/>
    <w:p w:rsidR="00640E94" w:rsidRDefault="00640E94" w:rsidP="007A2E6A">
      <w:r>
        <w:t xml:space="preserve">Note that </w:t>
      </w:r>
      <w:del w:id="66" w:author="Seetha Lakshmi" w:date="2015-10-09T11:10:00Z">
        <w:r w:rsidDel="000D6CBA">
          <w:delText>dbgen2</w:delText>
        </w:r>
      </w:del>
      <w:proofErr w:type="spellStart"/>
      <w:ins w:id="67" w:author="Seetha Lakshmi" w:date="2015-10-09T11:10:00Z">
        <w:r w:rsidR="000D6CBA">
          <w:t>dsdgen</w:t>
        </w:r>
      </w:ins>
      <w:proofErr w:type="spellEnd"/>
      <w:r>
        <w:t xml:space="preserve"> </w:t>
      </w:r>
      <w:r w:rsidR="00192769">
        <w:t xml:space="preserve">always </w:t>
      </w:r>
      <w:r>
        <w:t xml:space="preserve">reads the “tpcds.idx” file so if you </w:t>
      </w:r>
      <w:r w:rsidR="00192769">
        <w:t>run it from somewhere other than the “kit”</w:t>
      </w:r>
      <w:r>
        <w:t xml:space="preserve"> </w:t>
      </w:r>
      <w:proofErr w:type="gramStart"/>
      <w:r>
        <w:t>directory</w:t>
      </w:r>
      <w:r w:rsidR="00897FF7">
        <w:t>, then</w:t>
      </w:r>
      <w:r>
        <w:t xml:space="preserve"> you need</w:t>
      </w:r>
      <w:proofErr w:type="gramEnd"/>
      <w:r>
        <w:t xml:space="preserve"> to</w:t>
      </w:r>
      <w:r w:rsidR="006C1619">
        <w:t xml:space="preserve"> copy tpcds.idx to the current directory.</w:t>
      </w:r>
    </w:p>
    <w:p w:rsidR="001C5BBC" w:rsidRDefault="001C5BBC" w:rsidP="007A2E6A"/>
    <w:p w:rsidR="007A2E6A" w:rsidRDefault="004E6706" w:rsidP="007A2E6A">
      <w:pPr>
        <w:pStyle w:val="Heading2"/>
      </w:pPr>
      <w:r>
        <w:t>How to load the data</w:t>
      </w:r>
    </w:p>
    <w:p w:rsidR="00897FF7" w:rsidRDefault="004725E4" w:rsidP="00DA23DB">
      <w:r>
        <w:t xml:space="preserve">Run the loader provided with your DBMS to load the </w:t>
      </w:r>
      <w:del w:id="68" w:author="Seetha Lakshmi" w:date="2015-10-09T11:10:00Z">
        <w:r w:rsidDel="000D6CBA">
          <w:delText>dbgen2</w:delText>
        </w:r>
      </w:del>
      <w:proofErr w:type="spellStart"/>
      <w:ins w:id="69" w:author="Seetha Lakshmi" w:date="2015-10-09T11:10:00Z">
        <w:r w:rsidR="000D6CBA">
          <w:t>dsdgen</w:t>
        </w:r>
      </w:ins>
      <w:proofErr w:type="spellEnd"/>
      <w:r>
        <w:t xml:space="preserve"> generated data files into the data warehouse tables.</w:t>
      </w:r>
    </w:p>
    <w:p w:rsidR="00897FF7" w:rsidRDefault="00897FF7" w:rsidP="00DA23DB"/>
    <w:p w:rsidR="00DA23DB" w:rsidRDefault="00DA23DB" w:rsidP="00DA23DB">
      <w:r>
        <w:t>Note tha</w:t>
      </w:r>
      <w:r w:rsidR="00897FF7">
        <w:t xml:space="preserve">t the default delimiter is ‘|’ so you may need to specify a different delimiter with </w:t>
      </w:r>
      <w:del w:id="70" w:author="Seetha Lakshmi" w:date="2015-10-09T11:10:00Z">
        <w:r w:rsidR="00897FF7" w:rsidDel="000D6CBA">
          <w:delText>dbgen2</w:delText>
        </w:r>
      </w:del>
      <w:proofErr w:type="spellStart"/>
      <w:ins w:id="71" w:author="Seetha Lakshmi" w:date="2015-10-09T11:10:00Z">
        <w:r w:rsidR="000D6CBA">
          <w:t>dsdgen</w:t>
        </w:r>
      </w:ins>
      <w:proofErr w:type="spellEnd"/>
      <w:r w:rsidR="00897FF7">
        <w:t xml:space="preserve"> or the loader if the defaults don’t match.</w:t>
      </w:r>
    </w:p>
    <w:p w:rsidR="00897FF7" w:rsidRDefault="00897FF7" w:rsidP="00DA23DB"/>
    <w:p w:rsidR="00897FF7" w:rsidRDefault="00897FF7" w:rsidP="00DA23DB">
      <w:r>
        <w:t>Also, the default “null” value is “||” so if your loader expects (for example), “|NULL|”, then you will need to override the loader’s value for nulls.</w:t>
      </w:r>
    </w:p>
    <w:p w:rsidR="004B365F" w:rsidRDefault="004B365F" w:rsidP="00DA23DB"/>
    <w:p w:rsidR="004B365F" w:rsidDel="00737B8F" w:rsidRDefault="004B365F" w:rsidP="00DA23DB">
      <w:pPr>
        <w:rPr>
          <w:del w:id="72" w:author="  Poess" w:date="2015-11-10T14:24:00Z"/>
        </w:rPr>
      </w:pPr>
      <w:del w:id="73" w:author="  Poess" w:date="2015-11-10T14:24:00Z">
        <w:r w:rsidDel="00737B8F">
          <w:delText>Unlike TPC-H, the load time is a component of the QphDS@SF performance metric.</w:delText>
        </w:r>
      </w:del>
    </w:p>
    <w:p w:rsidR="004B365F" w:rsidRPr="00DA23DB" w:rsidRDefault="004B365F" w:rsidP="00DA23DB"/>
    <w:p w:rsidR="004E6706" w:rsidRDefault="004E6706" w:rsidP="004E6706">
      <w:pPr>
        <w:pStyle w:val="Heading2"/>
      </w:pPr>
      <w:r>
        <w:t>How to generate query SQL from templates</w:t>
      </w:r>
    </w:p>
    <w:p w:rsidR="005B1AAD" w:rsidRDefault="00897FF7" w:rsidP="00897FF7">
      <w:r>
        <w:t>The “</w:t>
      </w:r>
      <w:proofErr w:type="spellStart"/>
      <w:del w:id="74" w:author="Seetha Lakshmi" w:date="2015-10-12T16:43:00Z">
        <w:r w:rsidDel="00FF2CDC">
          <w:delText>qgen2</w:delText>
        </w:r>
      </w:del>
      <w:ins w:id="75" w:author="Seetha Lakshmi" w:date="2015-10-12T16:43:00Z">
        <w:r w:rsidR="00FF2CDC">
          <w:t>dsqgen</w:t>
        </w:r>
      </w:ins>
      <w:proofErr w:type="spellEnd"/>
      <w:r>
        <w:t xml:space="preserve">” utility is used to transform the query templates (see </w:t>
      </w:r>
      <w:proofErr w:type="spellStart"/>
      <w:r>
        <w:t>query_templates</w:t>
      </w:r>
      <w:proofErr w:type="spellEnd"/>
      <w:r>
        <w:t xml:space="preserve">/*.tpl) into executable SQL for your target DBMS. The unmodified templates are not executable. </w:t>
      </w:r>
      <w:r w:rsidR="005B1AAD">
        <w:t xml:space="preserve"> </w:t>
      </w:r>
    </w:p>
    <w:p w:rsidR="005B1AAD" w:rsidRDefault="005B1AAD" w:rsidP="00897FF7"/>
    <w:p w:rsidR="005B1AAD" w:rsidRDefault="005B1AAD" w:rsidP="005B1AAD">
      <w:r>
        <w:t>Run “</w:t>
      </w:r>
      <w:proofErr w:type="spellStart"/>
      <w:del w:id="76" w:author="Seetha Lakshmi" w:date="2015-10-12T16:43:00Z">
        <w:r w:rsidDel="00FF2CDC">
          <w:delText>qgen2</w:delText>
        </w:r>
      </w:del>
      <w:ins w:id="77" w:author="Seetha Lakshmi" w:date="2015-10-12T16:43:00Z">
        <w:r w:rsidR="00FF2CDC">
          <w:t>dsqgen</w:t>
        </w:r>
        <w:proofErr w:type="spellEnd"/>
        <w:del w:id="78" w:author="  Poess" w:date="2015-11-10T14:24:00Z">
          <w:r w:rsidR="00FF2CDC" w:rsidDel="00737B8F">
            <w:delText>dsqgen</w:delText>
          </w:r>
        </w:del>
      </w:ins>
      <w:del w:id="79" w:author="  Poess" w:date="2015-11-10T14:24:00Z">
        <w:r w:rsidDel="00737B8F">
          <w:delText xml:space="preserve"> </w:delText>
        </w:r>
      </w:del>
      <w:r>
        <w:t xml:space="preserve">–h” for the help info. Note that many of the options are “advanced” and usually not needed. </w:t>
      </w:r>
    </w:p>
    <w:p w:rsidR="005B1AAD" w:rsidRDefault="005B1AAD" w:rsidP="00897FF7"/>
    <w:p w:rsidR="00897FF7" w:rsidRDefault="005B1AAD" w:rsidP="00897FF7">
      <w:r>
        <w:t>Since some common SQL features do not have ANSI standard forms (e.g. “LIMIT”</w:t>
      </w:r>
      <w:r w:rsidR="00900D2D">
        <w:t xml:space="preserve"> and “BEGIN/COMMIT”</w:t>
      </w:r>
      <w:r>
        <w:t xml:space="preserve">), the </w:t>
      </w:r>
      <w:del w:id="80" w:author="Seetha Lakshmi" w:date="2015-10-12T16:43:00Z">
        <w:r w:rsidDel="00FF2CDC">
          <w:delText>qgen2</w:delText>
        </w:r>
      </w:del>
      <w:proofErr w:type="spellStart"/>
      <w:ins w:id="81" w:author="Seetha Lakshmi" w:date="2015-10-12T16:43:00Z">
        <w:r w:rsidR="00FF2CDC">
          <w:t>dsqgen</w:t>
        </w:r>
      </w:ins>
      <w:proofErr w:type="spellEnd"/>
      <w:r>
        <w:t xml:space="preserve"> utility must be told which “dialect” to use</w:t>
      </w:r>
      <w:r w:rsidR="00C20543">
        <w:t>. The following “dialect templates</w:t>
      </w:r>
      <w:r>
        <w:t xml:space="preserve">” are supported: db2.tpl, netezza.tpl, oracle.tpl, sqlserver.tpl. The following example generates a SQL file </w:t>
      </w:r>
      <w:r w:rsidR="00900D2D">
        <w:t xml:space="preserve">(named query_0.sql) </w:t>
      </w:r>
      <w:r>
        <w:t xml:space="preserve">from the query99 template for </w:t>
      </w:r>
      <w:r w:rsidR="00900D2D">
        <w:t>a 100GB database using Oracle syntax.</w:t>
      </w:r>
    </w:p>
    <w:p w:rsidR="00C20543" w:rsidRDefault="00C20543" w:rsidP="00897FF7"/>
    <w:p w:rsidR="00AA79B7" w:rsidDel="00F42AA7" w:rsidRDefault="005B1AAD" w:rsidP="00897FF7">
      <w:pPr>
        <w:rPr>
          <w:del w:id="82" w:author="  Poess" w:date="2015-11-10T14:27:00Z"/>
          <w:rFonts w:ascii="Courier New" w:hAnsi="Courier New" w:cs="Courier New"/>
        </w:rPr>
      </w:pPr>
      <w:r w:rsidRPr="00AA79B7">
        <w:rPr>
          <w:rFonts w:ascii="Courier New" w:hAnsi="Courier New" w:cs="Courier New"/>
        </w:rPr>
        <w:tab/>
      </w:r>
      <w:del w:id="83" w:author="Seetha Lakshmi" w:date="2015-10-12T16:43:00Z">
        <w:r w:rsidR="00900D2D" w:rsidRPr="00AA79B7" w:rsidDel="00FF2CDC">
          <w:rPr>
            <w:rFonts w:ascii="Courier New" w:hAnsi="Courier New" w:cs="Courier New"/>
          </w:rPr>
          <w:delText>q</w:delText>
        </w:r>
        <w:r w:rsidRPr="00AA79B7" w:rsidDel="00FF2CDC">
          <w:rPr>
            <w:rFonts w:ascii="Courier New" w:hAnsi="Courier New" w:cs="Courier New"/>
          </w:rPr>
          <w:delText>gen2</w:delText>
        </w:r>
      </w:del>
      <w:proofErr w:type="spellStart"/>
      <w:proofErr w:type="gramStart"/>
      <w:ins w:id="84" w:author="Seetha Lakshmi" w:date="2015-10-12T16:43:00Z">
        <w:r w:rsidR="00FF2CDC">
          <w:rPr>
            <w:rFonts w:ascii="Courier New" w:hAnsi="Courier New" w:cs="Courier New"/>
          </w:rPr>
          <w:t>dsqgen</w:t>
        </w:r>
      </w:ins>
      <w:proofErr w:type="spellEnd"/>
      <w:proofErr w:type="gramEnd"/>
      <w:r w:rsidRPr="00AA79B7">
        <w:rPr>
          <w:rFonts w:ascii="Courier New" w:hAnsi="Courier New" w:cs="Courier New"/>
        </w:rPr>
        <w:t xml:space="preserve"> </w:t>
      </w:r>
      <w:r w:rsidR="00900D2D" w:rsidRPr="00AA79B7">
        <w:rPr>
          <w:rFonts w:ascii="Courier New" w:hAnsi="Courier New" w:cs="Courier New"/>
        </w:rPr>
        <w:t>–</w:t>
      </w:r>
      <w:ins w:id="85" w:author="  Poess" w:date="2015-11-10T14:24:00Z">
        <w:r w:rsidR="00737B8F">
          <w:rPr>
            <w:rFonts w:ascii="Courier New" w:hAnsi="Courier New" w:cs="Courier New"/>
          </w:rPr>
          <w:t xml:space="preserve">template </w:t>
        </w:r>
      </w:ins>
      <w:r w:rsidR="00900D2D" w:rsidRPr="00AA79B7">
        <w:rPr>
          <w:rFonts w:ascii="Courier New" w:hAnsi="Courier New" w:cs="Courier New"/>
        </w:rPr>
        <w:t xml:space="preserve">query99.tpl –directory </w:t>
      </w:r>
      <w:proofErr w:type="spellStart"/>
      <w:r w:rsidR="00900D2D" w:rsidRPr="00AA79B7">
        <w:rPr>
          <w:rFonts w:ascii="Courier New" w:hAnsi="Courier New" w:cs="Courier New"/>
        </w:rPr>
        <w:t>query_templates</w:t>
      </w:r>
      <w:proofErr w:type="spellEnd"/>
      <w:r w:rsidR="00900D2D" w:rsidRPr="00AA79B7">
        <w:rPr>
          <w:rFonts w:ascii="Courier New" w:hAnsi="Courier New" w:cs="Courier New"/>
        </w:rPr>
        <w:t xml:space="preserve"> </w:t>
      </w:r>
    </w:p>
    <w:p w:rsidR="005B1AAD" w:rsidRPr="00AA79B7" w:rsidRDefault="00900D2D" w:rsidP="00F42AA7">
      <w:pPr>
        <w:rPr>
          <w:rFonts w:ascii="Courier New" w:hAnsi="Courier New" w:cs="Courier New"/>
        </w:rPr>
        <w:pPrChange w:id="86" w:author="  Poess" w:date="2015-11-10T14:27:00Z">
          <w:pPr>
            <w:ind w:left="720" w:firstLine="720"/>
          </w:pPr>
        </w:pPrChange>
      </w:pPr>
      <w:r w:rsidRPr="00AA79B7">
        <w:rPr>
          <w:rFonts w:ascii="Courier New" w:hAnsi="Courier New" w:cs="Courier New"/>
        </w:rPr>
        <w:t>–</w:t>
      </w:r>
      <w:proofErr w:type="gramStart"/>
      <w:r w:rsidRPr="00AA79B7">
        <w:rPr>
          <w:rFonts w:ascii="Courier New" w:hAnsi="Courier New" w:cs="Courier New"/>
        </w:rPr>
        <w:t>dialect</w:t>
      </w:r>
      <w:proofErr w:type="gramEnd"/>
      <w:r w:rsidRPr="00AA79B7">
        <w:rPr>
          <w:rFonts w:ascii="Courier New" w:hAnsi="Courier New" w:cs="Courier New"/>
        </w:rPr>
        <w:t xml:space="preserve"> oracle –scale 100</w:t>
      </w:r>
    </w:p>
    <w:p w:rsidR="00900D2D" w:rsidRDefault="00900D2D" w:rsidP="00897FF7"/>
    <w:p w:rsidR="00900D2D" w:rsidRDefault="00C20543" w:rsidP="00900D2D">
      <w:r>
        <w:t xml:space="preserve">Note that </w:t>
      </w:r>
      <w:del w:id="87" w:author="Seetha Lakshmi" w:date="2015-10-12T16:43:00Z">
        <w:r w:rsidDel="00FF2CDC">
          <w:delText>qgen2</w:delText>
        </w:r>
      </w:del>
      <w:proofErr w:type="spellStart"/>
      <w:ins w:id="88" w:author="Seetha Lakshmi" w:date="2015-10-12T16:43:00Z">
        <w:r w:rsidR="00FF2CDC">
          <w:t>dsqgen</w:t>
        </w:r>
      </w:ins>
      <w:proofErr w:type="spellEnd"/>
      <w:r>
        <w:t xml:space="preserve"> also</w:t>
      </w:r>
      <w:r w:rsidR="00900D2D">
        <w:t xml:space="preserve"> reads the “tpcds.idx” </w:t>
      </w:r>
      <w:r>
        <w:t xml:space="preserve">file </w:t>
      </w:r>
      <w:r w:rsidR="00900D2D">
        <w:t xml:space="preserve">(in the “kit” directory) and </w:t>
      </w:r>
      <w:r>
        <w:t xml:space="preserve">the </w:t>
      </w:r>
      <w:r w:rsidR="00900D2D">
        <w:t xml:space="preserve">“ansi.tpl” </w:t>
      </w:r>
      <w:proofErr w:type="gramStart"/>
      <w:r>
        <w:t>file</w:t>
      </w:r>
      <w:proofErr w:type="gramEnd"/>
      <w:r>
        <w:t xml:space="preserve"> </w:t>
      </w:r>
      <w:r w:rsidR="00900D2D">
        <w:t>(in the “kit/</w:t>
      </w:r>
      <w:proofErr w:type="spellStart"/>
      <w:r w:rsidR="00900D2D">
        <w:t>query_templates</w:t>
      </w:r>
      <w:proofErr w:type="spellEnd"/>
      <w:r w:rsidR="00900D2D">
        <w:t>”) so you’ll ne</w:t>
      </w:r>
      <w:r>
        <w:t>ed to copy something somewhere.</w:t>
      </w:r>
    </w:p>
    <w:p w:rsidR="00900D2D" w:rsidRDefault="00900D2D" w:rsidP="00897FF7"/>
    <w:p w:rsidR="00316EBE" w:rsidRDefault="00316EBE" w:rsidP="002620A8">
      <w:pPr>
        <w:pStyle w:val="Heading2"/>
        <w:tabs>
          <w:tab w:val="left" w:pos="4608"/>
        </w:tabs>
        <w:pPrChange w:id="89" w:author="  Poess" w:date="2015-11-10T14:38:00Z">
          <w:pPr>
            <w:pStyle w:val="Heading2"/>
          </w:pPr>
        </w:pPrChange>
      </w:pPr>
      <w:r>
        <w:t xml:space="preserve">How to </w:t>
      </w:r>
      <w:del w:id="90" w:author="  Poess" w:date="2015-11-10T14:32:00Z">
        <w:r w:rsidDel="00AE5410">
          <w:delText>run the queries</w:delText>
        </w:r>
      </w:del>
      <w:ins w:id="91" w:author="  Poess" w:date="2015-11-10T14:32:00Z">
        <w:r w:rsidR="00AE5410">
          <w:t>generate query streams</w:t>
        </w:r>
      </w:ins>
      <w:ins w:id="92" w:author="  Poess" w:date="2015-11-10T14:38:00Z">
        <w:r w:rsidR="002620A8">
          <w:tab/>
        </w:r>
      </w:ins>
    </w:p>
    <w:p w:rsidR="00316EBE" w:rsidDel="00AE5410" w:rsidRDefault="00316EBE" w:rsidP="00316EBE">
      <w:pPr>
        <w:rPr>
          <w:del w:id="93" w:author="  Poess" w:date="2015-11-10T14:32:00Z"/>
        </w:rPr>
      </w:pPr>
      <w:del w:id="94" w:author="  Poess" w:date="2015-11-10T14:32:00Z">
        <w:r w:rsidDel="00AE5410">
          <w:delText>You can, of course, run the queries any way you want but the “official” method is to run N concurrent</w:delText>
        </w:r>
        <w:r w:rsidR="004B365F" w:rsidDel="00AE5410">
          <w:delText xml:space="preserve"> query</w:delText>
        </w:r>
        <w:r w:rsidDel="00AE5410">
          <w:delText xml:space="preserve"> streams </w:delText>
        </w:r>
        <w:r w:rsidR="004B365F" w:rsidDel="00AE5410">
          <w:delText>where N is a function of the database size. Unlike TPC-H, the TPC-DS query workload does not have a single-stream query component.</w:delText>
        </w:r>
        <w:r w:rsidR="0098555D" w:rsidDel="00AE5410">
          <w:delText xml:space="preserve"> The relationship between database size (SF) and query streams (N) is:</w:delText>
        </w:r>
      </w:del>
    </w:p>
    <w:p w:rsidR="0098555D" w:rsidDel="00AE5410" w:rsidRDefault="0098555D" w:rsidP="00316EBE">
      <w:pPr>
        <w:rPr>
          <w:del w:id="95" w:author="  Poess" w:date="2015-11-10T14:32:00Z"/>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6"/>
        <w:gridCol w:w="576"/>
      </w:tblGrid>
      <w:tr w:rsidR="0098555D" w:rsidDel="00AE5410" w:rsidTr="00E0589C">
        <w:trPr>
          <w:del w:id="96" w:author="  Poess" w:date="2015-11-10T14:32:00Z"/>
        </w:trPr>
        <w:tc>
          <w:tcPr>
            <w:tcW w:w="1116" w:type="dxa"/>
            <w:shd w:val="clear" w:color="auto" w:fill="auto"/>
          </w:tcPr>
          <w:p w:rsidR="0098555D" w:rsidRPr="00E0589C" w:rsidDel="00AE5410" w:rsidRDefault="0098555D" w:rsidP="00316EBE">
            <w:pPr>
              <w:rPr>
                <w:del w:id="97" w:author="  Poess" w:date="2015-11-10T14:32:00Z"/>
                <w:b/>
              </w:rPr>
            </w:pPr>
            <w:del w:id="98" w:author="  Poess" w:date="2015-11-10T14:32:00Z">
              <w:r w:rsidRPr="00E0589C" w:rsidDel="00AE5410">
                <w:rPr>
                  <w:b/>
                </w:rPr>
                <w:delText>SF</w:delText>
              </w:r>
            </w:del>
          </w:p>
        </w:tc>
        <w:tc>
          <w:tcPr>
            <w:tcW w:w="576" w:type="dxa"/>
            <w:shd w:val="clear" w:color="auto" w:fill="auto"/>
          </w:tcPr>
          <w:p w:rsidR="0098555D" w:rsidRPr="00E0589C" w:rsidDel="00AE5410" w:rsidRDefault="0098555D" w:rsidP="00316EBE">
            <w:pPr>
              <w:rPr>
                <w:del w:id="99" w:author="  Poess" w:date="2015-11-10T14:32:00Z"/>
                <w:b/>
              </w:rPr>
            </w:pPr>
            <w:del w:id="100" w:author="  Poess" w:date="2015-11-10T14:32:00Z">
              <w:r w:rsidRPr="00E0589C" w:rsidDel="00AE5410">
                <w:rPr>
                  <w:b/>
                </w:rPr>
                <w:delText>N</w:delText>
              </w:r>
            </w:del>
          </w:p>
        </w:tc>
      </w:tr>
      <w:tr w:rsidR="0098555D" w:rsidDel="00AE5410" w:rsidTr="00E0589C">
        <w:trPr>
          <w:del w:id="101" w:author="  Poess" w:date="2015-11-10T14:32:00Z"/>
        </w:trPr>
        <w:tc>
          <w:tcPr>
            <w:tcW w:w="1116" w:type="dxa"/>
            <w:shd w:val="clear" w:color="auto" w:fill="auto"/>
          </w:tcPr>
          <w:p w:rsidR="0098555D" w:rsidDel="00AE5410" w:rsidRDefault="0098555D" w:rsidP="00316EBE">
            <w:pPr>
              <w:rPr>
                <w:del w:id="102" w:author="  Poess" w:date="2015-11-10T14:32:00Z"/>
              </w:rPr>
            </w:pPr>
            <w:del w:id="103" w:author="  Poess" w:date="2015-11-10T14:32:00Z">
              <w:r w:rsidDel="00AE5410">
                <w:delText>100</w:delText>
              </w:r>
            </w:del>
          </w:p>
        </w:tc>
        <w:tc>
          <w:tcPr>
            <w:tcW w:w="576" w:type="dxa"/>
            <w:shd w:val="clear" w:color="auto" w:fill="auto"/>
          </w:tcPr>
          <w:p w:rsidR="0098555D" w:rsidDel="00AE5410" w:rsidRDefault="0098555D" w:rsidP="00316EBE">
            <w:pPr>
              <w:rPr>
                <w:del w:id="104" w:author="  Poess" w:date="2015-11-10T14:32:00Z"/>
              </w:rPr>
            </w:pPr>
            <w:del w:id="105" w:author="  Poess" w:date="2015-11-10T14:32:00Z">
              <w:r w:rsidDel="00AE5410">
                <w:delText>7</w:delText>
              </w:r>
            </w:del>
          </w:p>
        </w:tc>
      </w:tr>
      <w:tr w:rsidR="0098555D" w:rsidDel="00AE5410" w:rsidTr="00E0589C">
        <w:trPr>
          <w:del w:id="106" w:author="  Poess" w:date="2015-11-10T14:32:00Z"/>
        </w:trPr>
        <w:tc>
          <w:tcPr>
            <w:tcW w:w="1116" w:type="dxa"/>
            <w:shd w:val="clear" w:color="auto" w:fill="auto"/>
          </w:tcPr>
          <w:p w:rsidR="0098555D" w:rsidDel="00AE5410" w:rsidRDefault="0098555D" w:rsidP="00316EBE">
            <w:pPr>
              <w:rPr>
                <w:del w:id="107" w:author="  Poess" w:date="2015-11-10T14:32:00Z"/>
              </w:rPr>
            </w:pPr>
            <w:del w:id="108" w:author="  Poess" w:date="2015-11-10T14:32:00Z">
              <w:r w:rsidDel="00AE5410">
                <w:delText>300</w:delText>
              </w:r>
            </w:del>
          </w:p>
        </w:tc>
        <w:tc>
          <w:tcPr>
            <w:tcW w:w="576" w:type="dxa"/>
            <w:shd w:val="clear" w:color="auto" w:fill="auto"/>
          </w:tcPr>
          <w:p w:rsidR="0098555D" w:rsidDel="00AE5410" w:rsidRDefault="0098555D" w:rsidP="00316EBE">
            <w:pPr>
              <w:rPr>
                <w:del w:id="109" w:author="  Poess" w:date="2015-11-10T14:32:00Z"/>
              </w:rPr>
            </w:pPr>
            <w:del w:id="110" w:author="  Poess" w:date="2015-11-10T14:32:00Z">
              <w:r w:rsidDel="00AE5410">
                <w:delText>9</w:delText>
              </w:r>
            </w:del>
          </w:p>
        </w:tc>
      </w:tr>
      <w:tr w:rsidR="0098555D" w:rsidDel="00AE5410" w:rsidTr="00E0589C">
        <w:trPr>
          <w:del w:id="111" w:author="  Poess" w:date="2015-11-10T14:32:00Z"/>
        </w:trPr>
        <w:tc>
          <w:tcPr>
            <w:tcW w:w="1116" w:type="dxa"/>
            <w:shd w:val="clear" w:color="auto" w:fill="auto"/>
          </w:tcPr>
          <w:p w:rsidR="0098555D" w:rsidDel="00AE5410" w:rsidRDefault="0098555D" w:rsidP="00316EBE">
            <w:pPr>
              <w:rPr>
                <w:del w:id="112" w:author="  Poess" w:date="2015-11-10T14:32:00Z"/>
              </w:rPr>
            </w:pPr>
            <w:del w:id="113" w:author="  Poess" w:date="2015-11-10T14:32:00Z">
              <w:r w:rsidDel="00AE5410">
                <w:delText>1,000</w:delText>
              </w:r>
            </w:del>
          </w:p>
        </w:tc>
        <w:tc>
          <w:tcPr>
            <w:tcW w:w="576" w:type="dxa"/>
            <w:shd w:val="clear" w:color="auto" w:fill="auto"/>
          </w:tcPr>
          <w:p w:rsidR="0098555D" w:rsidDel="00AE5410" w:rsidRDefault="0098555D" w:rsidP="00316EBE">
            <w:pPr>
              <w:rPr>
                <w:del w:id="114" w:author="  Poess" w:date="2015-11-10T14:32:00Z"/>
              </w:rPr>
            </w:pPr>
            <w:del w:id="115" w:author="  Poess" w:date="2015-11-10T14:32:00Z">
              <w:r w:rsidDel="00AE5410">
                <w:delText>11</w:delText>
              </w:r>
            </w:del>
          </w:p>
        </w:tc>
      </w:tr>
      <w:tr w:rsidR="0098555D" w:rsidDel="00AE5410" w:rsidTr="00E0589C">
        <w:trPr>
          <w:del w:id="116" w:author="  Poess" w:date="2015-11-10T14:32:00Z"/>
        </w:trPr>
        <w:tc>
          <w:tcPr>
            <w:tcW w:w="1116" w:type="dxa"/>
            <w:shd w:val="clear" w:color="auto" w:fill="auto"/>
          </w:tcPr>
          <w:p w:rsidR="0098555D" w:rsidDel="00AE5410" w:rsidRDefault="0098555D" w:rsidP="00316EBE">
            <w:pPr>
              <w:rPr>
                <w:del w:id="117" w:author="  Poess" w:date="2015-11-10T14:32:00Z"/>
              </w:rPr>
            </w:pPr>
            <w:del w:id="118" w:author="  Poess" w:date="2015-11-10T14:32:00Z">
              <w:r w:rsidDel="00AE5410">
                <w:delText>3,000</w:delText>
              </w:r>
            </w:del>
          </w:p>
        </w:tc>
        <w:tc>
          <w:tcPr>
            <w:tcW w:w="576" w:type="dxa"/>
            <w:shd w:val="clear" w:color="auto" w:fill="auto"/>
          </w:tcPr>
          <w:p w:rsidR="0098555D" w:rsidDel="00AE5410" w:rsidRDefault="0098555D" w:rsidP="00316EBE">
            <w:pPr>
              <w:rPr>
                <w:del w:id="119" w:author="  Poess" w:date="2015-11-10T14:32:00Z"/>
              </w:rPr>
            </w:pPr>
            <w:del w:id="120" w:author="  Poess" w:date="2015-11-10T14:32:00Z">
              <w:r w:rsidDel="00AE5410">
                <w:delText>13</w:delText>
              </w:r>
            </w:del>
          </w:p>
        </w:tc>
      </w:tr>
      <w:tr w:rsidR="0098555D" w:rsidDel="00AE5410" w:rsidTr="00E0589C">
        <w:trPr>
          <w:del w:id="121" w:author="  Poess" w:date="2015-11-10T14:32:00Z"/>
        </w:trPr>
        <w:tc>
          <w:tcPr>
            <w:tcW w:w="1116" w:type="dxa"/>
            <w:shd w:val="clear" w:color="auto" w:fill="auto"/>
          </w:tcPr>
          <w:p w:rsidR="0098555D" w:rsidDel="00AE5410" w:rsidRDefault="0098555D" w:rsidP="00316EBE">
            <w:pPr>
              <w:rPr>
                <w:del w:id="122" w:author="  Poess" w:date="2015-11-10T14:32:00Z"/>
              </w:rPr>
            </w:pPr>
            <w:del w:id="123" w:author="  Poess" w:date="2015-11-10T14:32:00Z">
              <w:r w:rsidDel="00AE5410">
                <w:delText>10,000</w:delText>
              </w:r>
            </w:del>
          </w:p>
        </w:tc>
        <w:tc>
          <w:tcPr>
            <w:tcW w:w="576" w:type="dxa"/>
            <w:shd w:val="clear" w:color="auto" w:fill="auto"/>
          </w:tcPr>
          <w:p w:rsidR="0098555D" w:rsidDel="00AE5410" w:rsidRDefault="0098555D" w:rsidP="00316EBE">
            <w:pPr>
              <w:rPr>
                <w:del w:id="124" w:author="  Poess" w:date="2015-11-10T14:32:00Z"/>
              </w:rPr>
            </w:pPr>
            <w:del w:id="125" w:author="  Poess" w:date="2015-11-10T14:32:00Z">
              <w:r w:rsidDel="00AE5410">
                <w:delText>15</w:delText>
              </w:r>
            </w:del>
          </w:p>
        </w:tc>
      </w:tr>
      <w:tr w:rsidR="0098555D" w:rsidDel="00AE5410" w:rsidTr="00E0589C">
        <w:trPr>
          <w:del w:id="126" w:author="  Poess" w:date="2015-11-10T14:32:00Z"/>
        </w:trPr>
        <w:tc>
          <w:tcPr>
            <w:tcW w:w="1116" w:type="dxa"/>
            <w:shd w:val="clear" w:color="auto" w:fill="auto"/>
          </w:tcPr>
          <w:p w:rsidR="0098555D" w:rsidDel="00AE5410" w:rsidRDefault="0098555D" w:rsidP="00316EBE">
            <w:pPr>
              <w:rPr>
                <w:del w:id="127" w:author="  Poess" w:date="2015-11-10T14:32:00Z"/>
              </w:rPr>
            </w:pPr>
            <w:del w:id="128" w:author="  Poess" w:date="2015-11-10T14:32:00Z">
              <w:r w:rsidDel="00AE5410">
                <w:delText>30,000</w:delText>
              </w:r>
            </w:del>
          </w:p>
        </w:tc>
        <w:tc>
          <w:tcPr>
            <w:tcW w:w="576" w:type="dxa"/>
            <w:shd w:val="clear" w:color="auto" w:fill="auto"/>
          </w:tcPr>
          <w:p w:rsidR="0098555D" w:rsidDel="00AE5410" w:rsidRDefault="0098555D" w:rsidP="00316EBE">
            <w:pPr>
              <w:rPr>
                <w:del w:id="129" w:author="  Poess" w:date="2015-11-10T14:32:00Z"/>
              </w:rPr>
            </w:pPr>
            <w:del w:id="130" w:author="  Poess" w:date="2015-11-10T14:32:00Z">
              <w:r w:rsidDel="00AE5410">
                <w:delText>17</w:delText>
              </w:r>
            </w:del>
          </w:p>
        </w:tc>
      </w:tr>
      <w:tr w:rsidR="0098555D" w:rsidDel="00AE5410" w:rsidTr="00E0589C">
        <w:trPr>
          <w:del w:id="131" w:author="  Poess" w:date="2015-11-10T14:32:00Z"/>
        </w:trPr>
        <w:tc>
          <w:tcPr>
            <w:tcW w:w="1116" w:type="dxa"/>
            <w:shd w:val="clear" w:color="auto" w:fill="auto"/>
          </w:tcPr>
          <w:p w:rsidR="0098555D" w:rsidDel="00AE5410" w:rsidRDefault="0098555D" w:rsidP="00316EBE">
            <w:pPr>
              <w:rPr>
                <w:del w:id="132" w:author="  Poess" w:date="2015-11-10T14:32:00Z"/>
              </w:rPr>
            </w:pPr>
            <w:del w:id="133" w:author="  Poess" w:date="2015-11-10T14:32:00Z">
              <w:r w:rsidDel="00AE5410">
                <w:delText>100,000</w:delText>
              </w:r>
            </w:del>
          </w:p>
        </w:tc>
        <w:tc>
          <w:tcPr>
            <w:tcW w:w="576" w:type="dxa"/>
            <w:shd w:val="clear" w:color="auto" w:fill="auto"/>
          </w:tcPr>
          <w:p w:rsidR="0098555D" w:rsidDel="00AE5410" w:rsidRDefault="0098555D" w:rsidP="00316EBE">
            <w:pPr>
              <w:rPr>
                <w:del w:id="134" w:author="  Poess" w:date="2015-11-10T14:32:00Z"/>
              </w:rPr>
            </w:pPr>
            <w:del w:id="135" w:author="  Poess" w:date="2015-11-10T14:32:00Z">
              <w:r w:rsidDel="00AE5410">
                <w:delText>19</w:delText>
              </w:r>
            </w:del>
          </w:p>
        </w:tc>
      </w:tr>
    </w:tbl>
    <w:p w:rsidR="0098555D" w:rsidRDefault="002620A8" w:rsidP="00316EBE">
      <w:pPr>
        <w:rPr>
          <w:ins w:id="136" w:author="  Poess" w:date="2015-11-10T14:38:00Z"/>
          <w:rFonts w:ascii="Courier New" w:hAnsi="Courier New" w:cs="Courier New"/>
        </w:rPr>
      </w:pPr>
      <w:proofErr w:type="spellStart"/>
      <w:proofErr w:type="gramStart"/>
      <w:ins w:id="137" w:author="  Poess" w:date="2015-11-10T14:38:00Z">
        <w:r w:rsidRPr="002620A8">
          <w:rPr>
            <w:rFonts w:ascii="Courier New" w:hAnsi="Courier New" w:cs="Courier New"/>
            <w:rPrChange w:id="138" w:author="  Poess" w:date="2015-11-10T14:38:00Z">
              <w:rPr/>
            </w:rPrChange>
          </w:rPr>
          <w:t>ds</w:t>
        </w:r>
      </w:ins>
      <w:ins w:id="139" w:author="  Poess" w:date="2015-11-10T14:32:00Z">
        <w:r w:rsidR="00AE5410" w:rsidRPr="002620A8">
          <w:rPr>
            <w:rFonts w:ascii="Courier New" w:hAnsi="Courier New" w:cs="Courier New"/>
            <w:rPrChange w:id="140" w:author="  Poess" w:date="2015-11-10T14:38:00Z">
              <w:rPr/>
            </w:rPrChange>
          </w:rPr>
          <w:t>qgen</w:t>
        </w:r>
        <w:proofErr w:type="spellEnd"/>
        <w:proofErr w:type="gramEnd"/>
        <w:r w:rsidR="00AE5410" w:rsidRPr="002620A8">
          <w:rPr>
            <w:rFonts w:ascii="Courier New" w:hAnsi="Courier New" w:cs="Courier New"/>
            <w:rPrChange w:id="141" w:author="  Poess" w:date="2015-11-10T14:38:00Z">
              <w:rPr/>
            </w:rPrChange>
          </w:rPr>
          <w:t xml:space="preserve"> </w:t>
        </w:r>
        <w:r w:rsidR="00AE5410" w:rsidRPr="002620A8">
          <w:rPr>
            <w:rFonts w:ascii="Courier New" w:hAnsi="Courier New" w:cs="Courier New"/>
            <w:rPrChange w:id="142" w:author="  Poess" w:date="2015-11-10T14:38:00Z">
              <w:rPr/>
            </w:rPrChange>
          </w:rPr>
          <w:t>–</w:t>
        </w:r>
        <w:r w:rsidR="00AE5410" w:rsidRPr="002620A8">
          <w:rPr>
            <w:rFonts w:ascii="Courier New" w:hAnsi="Courier New" w:cs="Courier New"/>
            <w:rPrChange w:id="143" w:author="  Poess" w:date="2015-11-10T14:38:00Z">
              <w:rPr/>
            </w:rPrChange>
          </w:rPr>
          <w:t>scale &lt;</w:t>
        </w:r>
        <w:proofErr w:type="spellStart"/>
        <w:r w:rsidR="00AE5410" w:rsidRPr="002620A8">
          <w:rPr>
            <w:rFonts w:ascii="Courier New" w:hAnsi="Courier New" w:cs="Courier New"/>
            <w:rPrChange w:id="144" w:author="  Poess" w:date="2015-11-10T14:38:00Z">
              <w:rPr/>
            </w:rPrChange>
          </w:rPr>
          <w:t>sf</w:t>
        </w:r>
        <w:proofErr w:type="spellEnd"/>
        <w:r w:rsidR="00AE5410" w:rsidRPr="002620A8">
          <w:rPr>
            <w:rFonts w:ascii="Courier New" w:hAnsi="Courier New" w:cs="Courier New"/>
            <w:rPrChange w:id="145" w:author="  Poess" w:date="2015-11-10T14:38:00Z">
              <w:rPr/>
            </w:rPrChange>
          </w:rPr>
          <w:t xml:space="preserve">&gt; </w:t>
        </w:r>
      </w:ins>
      <w:ins w:id="146" w:author="  Poess" w:date="2015-11-10T14:37:00Z">
        <w:r w:rsidRPr="002620A8">
          <w:rPr>
            <w:rFonts w:ascii="Courier New" w:hAnsi="Courier New" w:cs="Courier New"/>
            <w:rPrChange w:id="147" w:author="  Poess" w:date="2015-11-10T14:38:00Z">
              <w:rPr/>
            </w:rPrChange>
          </w:rPr>
          <w:t>-dir &lt;pa</w:t>
        </w:r>
        <w:r>
          <w:rPr>
            <w:rFonts w:ascii="Courier New" w:hAnsi="Courier New" w:cs="Courier New"/>
            <w:rPrChange w:id="148" w:author="  Poess" w:date="2015-11-10T14:38:00Z">
              <w:rPr>
                <w:rFonts w:ascii="Courier New" w:hAnsi="Courier New" w:cs="Courier New"/>
              </w:rPr>
            </w:rPrChange>
          </w:rPr>
          <w:t>th to query templates&gt; -streams</w:t>
        </w:r>
      </w:ins>
      <w:ins w:id="149" w:author="  Poess" w:date="2015-11-10T14:40:00Z">
        <w:r>
          <w:rPr>
            <w:rFonts w:ascii="Courier New" w:hAnsi="Courier New" w:cs="Courier New"/>
          </w:rPr>
          <w:t xml:space="preserve"> </w:t>
        </w:r>
      </w:ins>
      <w:ins w:id="150" w:author="  Poess" w:date="2015-11-10T14:37:00Z">
        <w:r w:rsidRPr="002620A8">
          <w:rPr>
            <w:rFonts w:ascii="Courier New" w:hAnsi="Courier New" w:cs="Courier New"/>
            <w:rPrChange w:id="151" w:author="  Poess" w:date="2015-11-10T14:38:00Z">
              <w:rPr/>
            </w:rPrChange>
          </w:rPr>
          <w:t>&lt;n&gt;</w:t>
        </w:r>
      </w:ins>
    </w:p>
    <w:p w:rsidR="002620A8" w:rsidRPr="002620A8" w:rsidDel="002620A8" w:rsidRDefault="002620A8" w:rsidP="002620A8">
      <w:pPr>
        <w:rPr>
          <w:del w:id="152" w:author="  Poess" w:date="2015-11-10T14:39:00Z"/>
          <w:rPrChange w:id="153" w:author="  Poess" w:date="2015-11-10T14:39:00Z">
            <w:rPr>
              <w:del w:id="154" w:author="  Poess" w:date="2015-11-10T14:39:00Z"/>
            </w:rPr>
          </w:rPrChange>
        </w:rPr>
        <w:pPrChange w:id="155" w:author="  Poess" w:date="2015-11-10T14:39:00Z">
          <w:pPr/>
        </w:pPrChange>
      </w:pPr>
      <w:ins w:id="156" w:author="  Poess" w:date="2015-11-10T14:38:00Z">
        <w:r w:rsidRPr="002620A8">
          <w:rPr>
            <w:rPrChange w:id="157" w:author="  Poess" w:date="2015-11-10T14:39:00Z">
              <w:rPr>
                <w:rFonts w:ascii="Courier New" w:hAnsi="Courier New" w:cs="Courier New"/>
              </w:rPr>
            </w:rPrChange>
          </w:rPr>
          <w:t>Example:</w:t>
        </w:r>
      </w:ins>
    </w:p>
    <w:p w:rsidR="002620A8" w:rsidRDefault="002620A8" w:rsidP="002620A8">
      <w:pPr>
        <w:rPr>
          <w:ins w:id="158" w:author="  Poess" w:date="2015-11-10T14:39:00Z"/>
        </w:rPr>
        <w:pPrChange w:id="159" w:author="  Poess" w:date="2015-11-10T14:39:00Z">
          <w:pPr>
            <w:pStyle w:val="Heading2"/>
            <w:tabs>
              <w:tab w:val="left" w:pos="4608"/>
            </w:tabs>
          </w:pPr>
        </w:pPrChange>
      </w:pPr>
      <w:ins w:id="160" w:author="  Poess" w:date="2015-11-10T14:39:00Z">
        <w:r>
          <w:tab/>
        </w:r>
      </w:ins>
    </w:p>
    <w:p w:rsidR="002620A8" w:rsidRDefault="002620A8" w:rsidP="002620A8">
      <w:pPr>
        <w:rPr>
          <w:ins w:id="161" w:author="  Poess" w:date="2015-11-10T14:39:00Z"/>
          <w:rFonts w:ascii="Courier New" w:hAnsi="Courier New" w:cs="Courier New"/>
        </w:rPr>
      </w:pPr>
      <w:proofErr w:type="spellStart"/>
      <w:proofErr w:type="gramStart"/>
      <w:ins w:id="162" w:author="  Poess" w:date="2015-11-10T14:39:00Z">
        <w:r w:rsidRPr="002620A8">
          <w:rPr>
            <w:rFonts w:ascii="Courier New" w:hAnsi="Courier New" w:cs="Courier New"/>
          </w:rPr>
          <w:t>dsqgen</w:t>
        </w:r>
        <w:proofErr w:type="spellEnd"/>
        <w:proofErr w:type="gramEnd"/>
        <w:r w:rsidRPr="002620A8">
          <w:rPr>
            <w:rFonts w:ascii="Courier New" w:hAnsi="Courier New" w:cs="Courier New"/>
          </w:rPr>
          <w:t xml:space="preserve"> –scale </w:t>
        </w:r>
        <w:r>
          <w:rPr>
            <w:rFonts w:ascii="Courier New" w:hAnsi="Courier New" w:cs="Courier New"/>
          </w:rPr>
          <w:t>100</w:t>
        </w:r>
        <w:r w:rsidRPr="002620A8">
          <w:rPr>
            <w:rFonts w:ascii="Courier New" w:hAnsi="Courier New" w:cs="Courier New"/>
          </w:rPr>
          <w:t xml:space="preserve"> -dir </w:t>
        </w:r>
      </w:ins>
      <w:ins w:id="163" w:author="  Poess" w:date="2015-11-10T14:40:00Z">
        <w:r>
          <w:rPr>
            <w:rFonts w:ascii="Courier New" w:hAnsi="Courier New" w:cs="Courier New"/>
          </w:rPr>
          <w:t>/</w:t>
        </w:r>
        <w:proofErr w:type="spellStart"/>
        <w:r>
          <w:rPr>
            <w:rFonts w:ascii="Courier New" w:hAnsi="Courier New" w:cs="Courier New"/>
          </w:rPr>
          <w:t>tmp</w:t>
        </w:r>
      </w:ins>
      <w:proofErr w:type="spellEnd"/>
      <w:ins w:id="164" w:author="  Poess" w:date="2015-11-10T14:39:00Z">
        <w:r>
          <w:rPr>
            <w:rFonts w:ascii="Courier New" w:hAnsi="Courier New" w:cs="Courier New"/>
          </w:rPr>
          <w:t xml:space="preserve"> </w:t>
        </w:r>
      </w:ins>
      <w:ins w:id="165" w:author="  Poess" w:date="2015-11-10T14:41:00Z">
        <w:r>
          <w:rPr>
            <w:rFonts w:ascii="Courier New" w:hAnsi="Courier New" w:cs="Courier New"/>
          </w:rPr>
          <w:t>–</w:t>
        </w:r>
      </w:ins>
      <w:ins w:id="166" w:author="  Poess" w:date="2015-11-10T14:39:00Z">
        <w:r>
          <w:rPr>
            <w:rFonts w:ascii="Courier New" w:hAnsi="Courier New" w:cs="Courier New"/>
          </w:rPr>
          <w:t>streams</w:t>
        </w:r>
      </w:ins>
      <w:ins w:id="167" w:author="  Poess" w:date="2015-11-10T14:41:00Z">
        <w:r>
          <w:rPr>
            <w:rFonts w:ascii="Courier New" w:hAnsi="Courier New" w:cs="Courier New"/>
          </w:rPr>
          <w:t xml:space="preserve"> </w:t>
        </w:r>
      </w:ins>
      <w:ins w:id="168" w:author="  Poess" w:date="2015-11-10T14:40:00Z">
        <w:r>
          <w:rPr>
            <w:rFonts w:ascii="Courier New" w:hAnsi="Courier New" w:cs="Courier New"/>
          </w:rPr>
          <w:t>5</w:t>
        </w:r>
      </w:ins>
    </w:p>
    <w:p w:rsidR="00316EBE" w:rsidRDefault="00316EBE" w:rsidP="00897FF7"/>
    <w:p w:rsidR="00AC2DE7" w:rsidRDefault="00AC2DE7" w:rsidP="00AC2DE7">
      <w:pPr>
        <w:pStyle w:val="Heading2"/>
      </w:pPr>
      <w:r>
        <w:lastRenderedPageBreak/>
        <w:t>How to generate the refresh data</w:t>
      </w:r>
    </w:p>
    <w:p w:rsidR="00AC2DE7" w:rsidRDefault="00AC2DE7" w:rsidP="00AC2DE7">
      <w:r>
        <w:t>Run “</w:t>
      </w:r>
      <w:proofErr w:type="spellStart"/>
      <w:del w:id="169" w:author="Seetha Lakshmi" w:date="2015-10-09T11:10:00Z">
        <w:r w:rsidDel="000D6CBA">
          <w:delText>dbgen2</w:delText>
        </w:r>
      </w:del>
      <w:ins w:id="170" w:author="Seetha Lakshmi" w:date="2015-10-09T11:10:00Z">
        <w:r w:rsidR="000D6CBA">
          <w:t>dsdgen</w:t>
        </w:r>
      </w:ins>
      <w:proofErr w:type="spellEnd"/>
      <w:r>
        <w:t xml:space="preserve"> –h” for the help info. Note that many of the options are “advanced” and usually not needed. </w:t>
      </w:r>
    </w:p>
    <w:p w:rsidR="00AC2DE7" w:rsidRDefault="00AC2DE7" w:rsidP="00AC2DE7"/>
    <w:p w:rsidR="00AC2DE7" w:rsidRDefault="00AC2DE7" w:rsidP="00AC2DE7">
      <w:r>
        <w:t>Example to generate the refresh data files in /</w:t>
      </w:r>
      <w:proofErr w:type="spellStart"/>
      <w:r>
        <w:t>tmp</w:t>
      </w:r>
      <w:proofErr w:type="spellEnd"/>
      <w:r>
        <w:t xml:space="preserve"> for the 3</w:t>
      </w:r>
      <w:r w:rsidRPr="00AC2DE7">
        <w:rPr>
          <w:vertAlign w:val="superscript"/>
        </w:rPr>
        <w:t>rd</w:t>
      </w:r>
      <w:r>
        <w:t xml:space="preserve"> “update” stream:</w:t>
      </w:r>
    </w:p>
    <w:p w:rsidR="00AA79B7" w:rsidRDefault="00AA79B7" w:rsidP="00AC2DE7"/>
    <w:p w:rsidR="00AC2DE7" w:rsidRPr="00AA79B7" w:rsidRDefault="00AC2DE7" w:rsidP="00AC2DE7">
      <w:pPr>
        <w:rPr>
          <w:rFonts w:ascii="Courier New" w:hAnsi="Courier New" w:cs="Courier New"/>
        </w:rPr>
      </w:pPr>
      <w:r w:rsidRPr="00AA79B7">
        <w:rPr>
          <w:rFonts w:ascii="Courier New" w:hAnsi="Courier New" w:cs="Courier New"/>
        </w:rPr>
        <w:tab/>
      </w:r>
      <w:del w:id="171" w:author="Seetha Lakshmi" w:date="2015-10-09T11:10:00Z">
        <w:r w:rsidRPr="00AA79B7" w:rsidDel="000D6CBA">
          <w:rPr>
            <w:rFonts w:ascii="Courier New" w:hAnsi="Courier New" w:cs="Courier New"/>
          </w:rPr>
          <w:delText>dbgen2</w:delText>
        </w:r>
      </w:del>
      <w:proofErr w:type="spellStart"/>
      <w:proofErr w:type="gramStart"/>
      <w:ins w:id="172" w:author="Seetha Lakshmi" w:date="2015-10-09T11:10:00Z">
        <w:r w:rsidR="000D6CBA">
          <w:rPr>
            <w:rFonts w:ascii="Courier New" w:hAnsi="Courier New" w:cs="Courier New"/>
          </w:rPr>
          <w:t>dsdgen</w:t>
        </w:r>
      </w:ins>
      <w:proofErr w:type="spellEnd"/>
      <w:proofErr w:type="gramEnd"/>
      <w:r w:rsidRPr="00AA79B7">
        <w:rPr>
          <w:rFonts w:ascii="Courier New" w:hAnsi="Courier New" w:cs="Courier New"/>
        </w:rPr>
        <w:t xml:space="preserve"> –scale 100 –dir /</w:t>
      </w:r>
      <w:proofErr w:type="spellStart"/>
      <w:r w:rsidRPr="00AA79B7">
        <w:rPr>
          <w:rFonts w:ascii="Courier New" w:hAnsi="Courier New" w:cs="Courier New"/>
        </w:rPr>
        <w:t>tmp</w:t>
      </w:r>
      <w:proofErr w:type="spellEnd"/>
      <w:r w:rsidRPr="00AA79B7">
        <w:rPr>
          <w:rFonts w:ascii="Courier New" w:hAnsi="Courier New" w:cs="Courier New"/>
        </w:rPr>
        <w:t xml:space="preserve"> –update 3</w:t>
      </w:r>
    </w:p>
    <w:p w:rsidR="00AC2DE7" w:rsidRDefault="00AC2DE7" w:rsidP="00AC2DE7"/>
    <w:p w:rsidR="00ED05E3" w:rsidRDefault="00ED05E3" w:rsidP="00ED05E3">
      <w:r>
        <w:t>The output files will be of the form “s_&lt;table&gt;_&lt;stream&gt;.</w:t>
      </w:r>
      <w:proofErr w:type="spellStart"/>
      <w:r>
        <w:t>csv</w:t>
      </w:r>
      <w:proofErr w:type="spellEnd"/>
      <w:r>
        <w:t>”. The default field delimiter is ‘|’. Use the “-delimiter ‘&lt;c&gt;’” option to change delimiters.</w:t>
      </w:r>
    </w:p>
    <w:p w:rsidR="00AC2DE7" w:rsidRDefault="00AC2DE7" w:rsidP="00AC2DE7"/>
    <w:p w:rsidR="00AC2DE7" w:rsidRDefault="00AC2DE7" w:rsidP="00AC2DE7">
      <w:r>
        <w:t xml:space="preserve">Since </w:t>
      </w:r>
      <w:del w:id="173" w:author="Seetha Lakshmi" w:date="2015-10-09T11:10:00Z">
        <w:r w:rsidDel="000D6CBA">
          <w:delText>dbgen2</w:delText>
        </w:r>
      </w:del>
      <w:proofErr w:type="spellStart"/>
      <w:ins w:id="174" w:author="Seetha Lakshmi" w:date="2015-10-09T11:10:00Z">
        <w:r w:rsidR="000D6CBA">
          <w:t>dsdgen</w:t>
        </w:r>
      </w:ins>
      <w:proofErr w:type="spellEnd"/>
      <w:r>
        <w:t xml:space="preserve"> only generates 200-300GB/hour (on a 2-3GHz x86 processor), it is useful to run multiple parallel streams when generating large amounts of data. Here’s an example for the 3</w:t>
      </w:r>
      <w:r w:rsidRPr="00AC2DE7">
        <w:rPr>
          <w:vertAlign w:val="superscript"/>
        </w:rPr>
        <w:t>rd</w:t>
      </w:r>
      <w:r>
        <w:t xml:space="preserve"> stream/child of 10 parallel streams:</w:t>
      </w:r>
    </w:p>
    <w:p w:rsidR="00AA79B7" w:rsidRDefault="00AA79B7" w:rsidP="00AC2DE7"/>
    <w:p w:rsidR="00AA79B7" w:rsidRDefault="00AC2DE7" w:rsidP="00AA79B7">
      <w:pPr>
        <w:rPr>
          <w:rFonts w:ascii="Courier New" w:hAnsi="Courier New" w:cs="Courier New"/>
        </w:rPr>
      </w:pPr>
      <w:r w:rsidRPr="00AA79B7">
        <w:rPr>
          <w:rFonts w:ascii="Courier New" w:hAnsi="Courier New" w:cs="Courier New"/>
        </w:rPr>
        <w:tab/>
      </w:r>
      <w:del w:id="175" w:author="Seetha Lakshmi" w:date="2015-10-09T11:10:00Z">
        <w:r w:rsidRPr="00AA79B7" w:rsidDel="000D6CBA">
          <w:rPr>
            <w:rFonts w:ascii="Courier New" w:hAnsi="Courier New" w:cs="Courier New"/>
          </w:rPr>
          <w:delText>dbgen2</w:delText>
        </w:r>
      </w:del>
      <w:proofErr w:type="spellStart"/>
      <w:proofErr w:type="gramStart"/>
      <w:ins w:id="176" w:author="Seetha Lakshmi" w:date="2015-10-09T11:10:00Z">
        <w:r w:rsidR="000D6CBA">
          <w:rPr>
            <w:rFonts w:ascii="Courier New" w:hAnsi="Courier New" w:cs="Courier New"/>
          </w:rPr>
          <w:t>dsdgen</w:t>
        </w:r>
      </w:ins>
      <w:proofErr w:type="spellEnd"/>
      <w:proofErr w:type="gramEnd"/>
      <w:r w:rsidRPr="00AA79B7">
        <w:rPr>
          <w:rFonts w:ascii="Courier New" w:hAnsi="Courier New" w:cs="Courier New"/>
        </w:rPr>
        <w:t xml:space="preserve"> –scale 100 –dir /</w:t>
      </w:r>
      <w:proofErr w:type="spellStart"/>
      <w:r w:rsidRPr="00AA79B7">
        <w:rPr>
          <w:rFonts w:ascii="Courier New" w:hAnsi="Courier New" w:cs="Courier New"/>
        </w:rPr>
        <w:t>tmp</w:t>
      </w:r>
      <w:proofErr w:type="spellEnd"/>
      <w:r w:rsidRPr="00AA79B7">
        <w:rPr>
          <w:rFonts w:ascii="Courier New" w:hAnsi="Courier New" w:cs="Courier New"/>
        </w:rPr>
        <w:t xml:space="preserve"> </w:t>
      </w:r>
      <w:r w:rsidR="0084648B" w:rsidRPr="00AA79B7">
        <w:rPr>
          <w:rFonts w:ascii="Courier New" w:hAnsi="Courier New" w:cs="Courier New"/>
        </w:rPr>
        <w:t xml:space="preserve">–update 3 </w:t>
      </w:r>
      <w:r w:rsidRPr="00AA79B7">
        <w:rPr>
          <w:rFonts w:ascii="Courier New" w:hAnsi="Courier New" w:cs="Courier New"/>
        </w:rPr>
        <w:t xml:space="preserve">–parallel 10 </w:t>
      </w:r>
    </w:p>
    <w:p w:rsidR="00AC2DE7" w:rsidRPr="00AA79B7" w:rsidRDefault="00AC2DE7" w:rsidP="00AA79B7">
      <w:pPr>
        <w:ind w:left="720" w:firstLine="720"/>
        <w:rPr>
          <w:rFonts w:ascii="Courier New" w:hAnsi="Courier New" w:cs="Courier New"/>
        </w:rPr>
      </w:pPr>
      <w:r w:rsidRPr="00AA79B7">
        <w:rPr>
          <w:rFonts w:ascii="Courier New" w:hAnsi="Courier New" w:cs="Courier New"/>
        </w:rPr>
        <w:t>–child 3</w:t>
      </w:r>
    </w:p>
    <w:p w:rsidR="00AC2DE7" w:rsidRDefault="00AC2DE7" w:rsidP="00AC2DE7"/>
    <w:p w:rsidR="00AC2DE7" w:rsidDel="00634BCB" w:rsidRDefault="00AC2DE7" w:rsidP="00AC2DE7">
      <w:pPr>
        <w:rPr>
          <w:del w:id="177" w:author="  Poess" w:date="2015-11-10T14:48:00Z"/>
        </w:rPr>
      </w:pPr>
      <w:r>
        <w:t xml:space="preserve">Note that </w:t>
      </w:r>
      <w:del w:id="178" w:author="Seetha Lakshmi" w:date="2015-10-09T11:10:00Z">
        <w:r w:rsidDel="000D6CBA">
          <w:delText>dbgen2</w:delText>
        </w:r>
      </w:del>
      <w:proofErr w:type="spellStart"/>
      <w:ins w:id="179" w:author="Seetha Lakshmi" w:date="2015-10-09T11:10:00Z">
        <w:r w:rsidR="000D6CBA">
          <w:t>dsdgen</w:t>
        </w:r>
      </w:ins>
      <w:proofErr w:type="spellEnd"/>
      <w:r>
        <w:t xml:space="preserve"> always reads the “tpcds.idx” file so if you run it from somewhere other than the “kit” directory, then you need to copy tpcds.idx to the current directory.</w:t>
      </w:r>
    </w:p>
    <w:p w:rsidR="00AC2DE7" w:rsidRPr="00897FF7" w:rsidDel="00634BCB" w:rsidRDefault="00AC2DE7" w:rsidP="00897FF7">
      <w:pPr>
        <w:rPr>
          <w:del w:id="180" w:author="  Poess" w:date="2015-11-10T14:48:00Z"/>
        </w:rPr>
      </w:pPr>
    </w:p>
    <w:p w:rsidR="004E6706" w:rsidDel="00634BCB" w:rsidRDefault="00BF013A" w:rsidP="004E6706">
      <w:pPr>
        <w:pStyle w:val="Heading2"/>
        <w:rPr>
          <w:del w:id="181" w:author="  Poess" w:date="2015-11-10T14:48:00Z"/>
        </w:rPr>
      </w:pPr>
      <w:del w:id="182" w:author="  Poess" w:date="2015-11-10T14:48:00Z">
        <w:r w:rsidDel="00634BCB">
          <w:delText xml:space="preserve">How to run the data maintenance </w:delText>
        </w:r>
        <w:r w:rsidDel="00634BCB">
          <w:delText>workload</w:delText>
        </w:r>
      </w:del>
      <w:ins w:id="183" w:author="Seetha Lakshmi" w:date="2015-10-15T22:38:00Z">
        <w:del w:id="184" w:author="  Poess" w:date="2015-11-10T14:48:00Z">
          <w:r w:rsidR="00710BE6" w:rsidDel="00634BCB">
            <w:delText>Test</w:delText>
          </w:r>
        </w:del>
      </w:ins>
    </w:p>
    <w:p w:rsidR="001C5BBC" w:rsidDel="00634BCB" w:rsidRDefault="00C20543" w:rsidP="00C20543">
      <w:pPr>
        <w:rPr>
          <w:del w:id="185" w:author="  Poess" w:date="2015-11-10T14:48:00Z"/>
        </w:rPr>
      </w:pPr>
      <w:del w:id="186" w:author="  Poess" w:date="2015-11-10T14:48:00Z">
        <w:r w:rsidDel="00634BCB">
          <w:delText xml:space="preserve">The rules for the data </w:delText>
        </w:r>
        <w:r w:rsidR="0084648B" w:rsidDel="00634BCB">
          <w:delText xml:space="preserve">maintenance phase </w:delText>
        </w:r>
        <w:r w:rsidR="00525749" w:rsidDel="00634BCB">
          <w:delText xml:space="preserve">(a.k.a. “refresh”) </w:delText>
        </w:r>
        <w:r w:rsidR="0084648B" w:rsidDel="00634BCB">
          <w:delText>are intentionally “open-ended” because the natural methods for implementation are DBMS-specific</w:delText>
        </w:r>
        <w:r w:rsidDel="00634BCB">
          <w:delText xml:space="preserve">. </w:delText>
        </w:r>
        <w:r w:rsidR="007E2835" w:rsidDel="00634BCB">
          <w:delText xml:space="preserve">The </w:delText>
        </w:r>
        <w:r w:rsidR="00525749" w:rsidDel="00634BCB">
          <w:delText xml:space="preserve">specification describes the methods in general and the </w:delText>
        </w:r>
        <w:r w:rsidR="007E2835" w:rsidDel="00634BCB">
          <w:delText>kit contains some sample SQL</w:delText>
        </w:r>
      </w:del>
      <w:ins w:id="187" w:author="Seetha Lakshmi" w:date="2015-10-15T22:33:00Z">
        <w:del w:id="188" w:author="  Poess" w:date="2015-11-10T14:48:00Z">
          <w:r w:rsidR="00710BE6" w:rsidDel="00634BCB">
            <w:delText xml:space="preserve">, </w:delText>
          </w:r>
        </w:del>
      </w:ins>
      <w:del w:id="189" w:author="  Poess" w:date="2015-11-10T14:48:00Z">
        <w:r w:rsidR="007E2835" w:rsidDel="00634BCB">
          <w:delText xml:space="preserve"> and </w:delText>
        </w:r>
        <w:r w:rsidR="00525749" w:rsidDel="00634BCB">
          <w:delText>but be warned that implementing the refresh</w:delText>
        </w:r>
        <w:r w:rsidR="007E2835" w:rsidDel="00634BCB">
          <w:delText xml:space="preserve"> </w:delText>
        </w:r>
        <w:r w:rsidR="007E2835" w:rsidDel="00634BCB">
          <w:delText xml:space="preserve">workload </w:delText>
        </w:r>
      </w:del>
      <w:ins w:id="190" w:author="Seetha Lakshmi" w:date="2015-10-15T22:40:00Z">
        <w:del w:id="191" w:author="  Poess" w:date="2015-11-10T14:48:00Z">
          <w:r w:rsidR="00710BE6" w:rsidDel="00634BCB">
            <w:delText xml:space="preserve">runs </w:delText>
          </w:r>
        </w:del>
      </w:ins>
      <w:del w:id="192" w:author="  Poess" w:date="2015-11-10T14:48:00Z">
        <w:r w:rsidR="007E2835" w:rsidDel="00634BCB">
          <w:delText xml:space="preserve">on your system will require some time (think weeks, not days) from someone that has read the specification and knows what they’re doing.  </w:delText>
        </w:r>
      </w:del>
    </w:p>
    <w:p w:rsidR="001C5BBC" w:rsidDel="00634BCB" w:rsidRDefault="001C5BBC" w:rsidP="00C20543">
      <w:pPr>
        <w:rPr>
          <w:del w:id="193" w:author="  Poess" w:date="2015-11-10T14:48:00Z"/>
        </w:rPr>
      </w:pPr>
    </w:p>
    <w:p w:rsidR="001C5BBC" w:rsidDel="00634BCB" w:rsidRDefault="001C5BBC" w:rsidP="00C20543">
      <w:pPr>
        <w:rPr>
          <w:del w:id="194" w:author="  Poess" w:date="2015-11-10T14:48:00Z"/>
        </w:rPr>
      </w:pPr>
      <w:del w:id="195" w:author="  Poess" w:date="2015-11-10T14:48:00Z">
        <w:r w:rsidDel="00634BCB">
          <w:delText xml:space="preserve">As with the query streams, you can run the refresh streams any way you want. Officially, the specification defines the </w:delText>
        </w:r>
        <w:r w:rsidDel="00634BCB">
          <w:delText xml:space="preserve">same </w:delText>
        </w:r>
        <w:r w:rsidDel="00634BCB">
          <w:delText xml:space="preserve">number of </w:delText>
        </w:r>
      </w:del>
      <w:ins w:id="196" w:author="Seetha Lakshmi" w:date="2015-10-15T22:43:00Z">
        <w:del w:id="197" w:author="  Poess" w:date="2015-11-10T14:48:00Z">
          <w:r w:rsidR="00710BE6" w:rsidDel="00634BCB">
            <w:delText xml:space="preserve">refresh </w:delText>
          </w:r>
        </w:del>
      </w:ins>
      <w:del w:id="198" w:author="  Poess" w:date="2015-11-10T14:48:00Z">
        <w:r w:rsidDel="00634BCB">
          <w:delText xml:space="preserve">streams </w:delText>
        </w:r>
      </w:del>
      <w:ins w:id="199" w:author="Seetha Lakshmi" w:date="2015-10-15T22:43:00Z">
        <w:del w:id="200" w:author="  Poess" w:date="2015-11-10T14:48:00Z">
          <w:r w:rsidR="00710BE6" w:rsidDel="00634BCB">
            <w:delText xml:space="preserve">to be </w:delText>
          </w:r>
        </w:del>
      </w:ins>
      <w:ins w:id="201" w:author="Seetha Lakshmi" w:date="2015-10-15T22:44:00Z">
        <w:del w:id="202" w:author="  Poess" w:date="2015-11-10T14:48:00Z">
          <w:r w:rsidR="00AF1F10" w:rsidDel="00634BCB">
            <w:delText xml:space="preserve">one half of the number of </w:delText>
          </w:r>
        </w:del>
      </w:ins>
      <w:del w:id="203" w:author="  Poess" w:date="2015-11-10T14:48:00Z">
        <w:r w:rsidDel="00634BCB">
          <w:delText>for both</w:delText>
        </w:r>
        <w:r w:rsidDel="00634BCB">
          <w:delText xml:space="preserve"> query </w:delText>
        </w:r>
        <w:r w:rsidDel="00634BCB">
          <w:delText>and refresh operation</w:delText>
        </w:r>
      </w:del>
      <w:ins w:id="204" w:author="Seetha Lakshmi" w:date="2015-10-15T22:44:00Z">
        <w:del w:id="205" w:author="  Poess" w:date="2015-11-10T14:48:00Z">
          <w:r w:rsidR="00AF1F10" w:rsidDel="00634BCB">
            <w:delText>stream</w:delText>
          </w:r>
        </w:del>
      </w:ins>
      <w:del w:id="206" w:author="  Poess" w:date="2015-11-10T14:48:00Z">
        <w:r w:rsidDel="00634BCB">
          <w:delText xml:space="preserve">s. Unlike the query streams, the refresh streams are run serially. </w:delText>
        </w:r>
        <w:commentRangeStart w:id="207"/>
        <w:r w:rsidDel="00634BCB">
          <w:delText>Within a single stream, you can run the individual DM function serially or in parallel.</w:delText>
        </w:r>
        <w:commentRangeEnd w:id="207"/>
        <w:r w:rsidR="00AF1F10" w:rsidDel="00634BCB">
          <w:rPr>
            <w:rStyle w:val="CommentReference"/>
          </w:rPr>
          <w:commentReference w:id="207"/>
        </w:r>
      </w:del>
    </w:p>
    <w:p w:rsidR="001C5BBC" w:rsidDel="00634BCB" w:rsidRDefault="001C5BBC" w:rsidP="00C20543">
      <w:pPr>
        <w:rPr>
          <w:del w:id="208" w:author="  Poess" w:date="2015-11-10T14:48:00Z"/>
        </w:rPr>
      </w:pPr>
    </w:p>
    <w:p w:rsidR="00C20543" w:rsidDel="00634BCB" w:rsidRDefault="00C20543" w:rsidP="00C20543">
      <w:pPr>
        <w:rPr>
          <w:del w:id="209" w:author="  Poess" w:date="2015-11-10T14:48:00Z"/>
        </w:rPr>
      </w:pPr>
      <w:del w:id="210" w:author="  Poess" w:date="2015-11-10T14:48:00Z">
        <w:r w:rsidDel="00634BCB">
          <w:delText>In general, the process is:</w:delText>
        </w:r>
      </w:del>
    </w:p>
    <w:p w:rsidR="00C20543" w:rsidDel="00634BCB" w:rsidRDefault="00C20543" w:rsidP="0084648B">
      <w:pPr>
        <w:rPr>
          <w:del w:id="211" w:author="  Poess" w:date="2015-11-10T14:48:00Z"/>
        </w:rPr>
      </w:pPr>
    </w:p>
    <w:p w:rsidR="0084648B" w:rsidDel="00634BCB" w:rsidRDefault="0084648B" w:rsidP="0084648B">
      <w:pPr>
        <w:numPr>
          <w:ilvl w:val="0"/>
          <w:numId w:val="6"/>
        </w:numPr>
        <w:rPr>
          <w:del w:id="212" w:author="  Poess" w:date="2015-11-10T14:48:00Z"/>
        </w:rPr>
      </w:pPr>
      <w:del w:id="213" w:author="  Poess" w:date="2015-11-10T14:48:00Z">
        <w:r w:rsidDel="00634BCB">
          <w:delText>Create the staging tables (also optional): Example: “</w:delText>
        </w:r>
        <w:r w:rsidRPr="00AA79B7" w:rsidDel="00634BCB">
          <w:rPr>
            <w:rFonts w:ascii="Courier New" w:hAnsi="Courier New" w:cs="Courier New"/>
          </w:rPr>
          <w:delText xml:space="preserve">isql –db tpcds100 –f </w:delText>
        </w:r>
        <w:bookmarkStart w:id="214" w:name="_GoBack"/>
        <w:bookmarkEnd w:id="214"/>
        <w:r w:rsidRPr="00AA79B7" w:rsidDel="00634BCB">
          <w:rPr>
            <w:rFonts w:ascii="Courier New" w:hAnsi="Courier New" w:cs="Courier New"/>
          </w:rPr>
          <w:delText>tpcds_source.sql</w:delText>
        </w:r>
        <w:r w:rsidDel="00634BCB">
          <w:delText>”</w:delText>
        </w:r>
      </w:del>
    </w:p>
    <w:p w:rsidR="00864E67" w:rsidDel="00634BCB" w:rsidRDefault="00864E67" w:rsidP="0084648B">
      <w:pPr>
        <w:numPr>
          <w:ilvl w:val="0"/>
          <w:numId w:val="6"/>
        </w:numPr>
        <w:rPr>
          <w:del w:id="215" w:author="  Poess" w:date="2015-11-10T14:48:00Z"/>
        </w:rPr>
      </w:pPr>
      <w:del w:id="216" w:author="  Poess" w:date="2015-11-10T14:48:00Z">
        <w:r w:rsidDel="00634BCB">
          <w:delText>Load the staging tables using the DBMS-supplied loader.</w:delText>
        </w:r>
      </w:del>
    </w:p>
    <w:p w:rsidR="00525749" w:rsidDel="00634BCB" w:rsidRDefault="00525749" w:rsidP="0084648B">
      <w:pPr>
        <w:numPr>
          <w:ilvl w:val="0"/>
          <w:numId w:val="6"/>
        </w:numPr>
        <w:rPr>
          <w:del w:id="217" w:author="  Poess" w:date="2015-11-10T14:48:00Z"/>
        </w:rPr>
      </w:pPr>
      <w:del w:id="218" w:author="  Poess" w:date="2015-11-10T14:48:00Z">
        <w:r w:rsidDel="00634BCB">
          <w:delText>Run whatever else your database requires (e.g. grant permissions, generate statistics, etc.)</w:delText>
        </w:r>
        <w:r w:rsidR="00864E67" w:rsidDel="00634BCB">
          <w:delText xml:space="preserve"> to prepare the tables.</w:delText>
        </w:r>
      </w:del>
    </w:p>
    <w:p w:rsidR="00864E67" w:rsidDel="00634BCB" w:rsidRDefault="00864E67" w:rsidP="0084648B">
      <w:pPr>
        <w:numPr>
          <w:ilvl w:val="0"/>
          <w:numId w:val="6"/>
        </w:numPr>
        <w:rPr>
          <w:del w:id="219" w:author="  Poess" w:date="2015-11-10T14:48:00Z"/>
        </w:rPr>
      </w:pPr>
      <w:del w:id="220" w:author="  Poess" w:date="2015-11-10T14:48:00Z">
        <w:r w:rsidDel="00634BCB">
          <w:delText>Create sequences needed for the “history keeping” tables: call_center, item, store, web_page and web_site. See the specification for definition of “history keeping”.</w:delText>
        </w:r>
      </w:del>
    </w:p>
    <w:p w:rsidR="0084648B" w:rsidDel="00634BCB" w:rsidRDefault="0084648B" w:rsidP="0084648B">
      <w:pPr>
        <w:numPr>
          <w:ilvl w:val="0"/>
          <w:numId w:val="6"/>
        </w:numPr>
        <w:rPr>
          <w:del w:id="221" w:author="  Poess" w:date="2015-11-10T14:48:00Z"/>
        </w:rPr>
      </w:pPr>
      <w:del w:id="222" w:author="  Poess" w:date="2015-11-10T14:48:00Z">
        <w:r w:rsidDel="00634BCB">
          <w:delText xml:space="preserve">Create the refresh views. </w:delText>
        </w:r>
        <w:r w:rsidR="007E2835" w:rsidDel="00634BCB">
          <w:delText xml:space="preserve">The kit contains sample ANSI SQL </w:delText>
        </w:r>
        <w:r w:rsidR="00525749" w:rsidDel="00634BCB">
          <w:delText xml:space="preserve">that will almost certainly require some changes. </w:delText>
        </w:r>
      </w:del>
    </w:p>
    <w:p w:rsidR="00D669C4" w:rsidDel="00634BCB" w:rsidRDefault="00D669C4" w:rsidP="0084648B">
      <w:pPr>
        <w:numPr>
          <w:ilvl w:val="0"/>
          <w:numId w:val="6"/>
        </w:numPr>
        <w:rPr>
          <w:del w:id="223" w:author="  Poess" w:date="2015-11-10T14:48:00Z"/>
        </w:rPr>
      </w:pPr>
      <w:del w:id="224" w:author="  Poess" w:date="2015-11-10T14:48:00Z">
        <w:r w:rsidDel="00634BCB">
          <w:delText>Run the refresh functions. There are five types of refresh functions – corresponding to the type of table and type of data maintenance operations. See the specification for details about the functions. In general, the methods involve running UPDATE, INSERT and DELETE commands using the views created above to refresh the data warehouse tables.</w:delText>
        </w:r>
      </w:del>
    </w:p>
    <w:p w:rsidR="00864E67" w:rsidDel="00634BCB" w:rsidRDefault="00864E67" w:rsidP="00864E67">
      <w:pPr>
        <w:rPr>
          <w:del w:id="225" w:author="  Poess" w:date="2015-11-10T14:48:00Z"/>
        </w:rPr>
      </w:pPr>
    </w:p>
    <w:p w:rsidR="00275920" w:rsidDel="00634BCB" w:rsidRDefault="00275920" w:rsidP="00864E67">
      <w:pPr>
        <w:rPr>
          <w:del w:id="226" w:author="  Poess" w:date="2015-11-10T14:48:00Z"/>
        </w:rPr>
      </w:pPr>
      <w:del w:id="227" w:author="  Poess" w:date="2015-11-10T14:48:00Z">
        <w:r w:rsidDel="00634BCB">
          <w:delText>Here’s an example using generic shell script and SQL.</w:delText>
        </w:r>
      </w:del>
    </w:p>
    <w:p w:rsidR="00275920" w:rsidDel="00634BCB" w:rsidRDefault="00275920" w:rsidP="00864E67">
      <w:pPr>
        <w:rPr>
          <w:del w:id="228" w:author="  Poess" w:date="2015-11-10T14:48:00Z"/>
        </w:rPr>
      </w:pPr>
    </w:p>
    <w:p w:rsidR="00275920" w:rsidDel="00634BCB" w:rsidRDefault="00864E67" w:rsidP="00864E67">
      <w:pPr>
        <w:rPr>
          <w:del w:id="229" w:author="  Poess" w:date="2015-11-10T14:48:00Z"/>
          <w:rFonts w:ascii="Courier New" w:hAnsi="Courier New" w:cs="Courier New"/>
        </w:rPr>
      </w:pPr>
      <w:del w:id="230" w:author="  Poess" w:date="2015-11-10T14:48:00Z">
        <w:r w:rsidRPr="00275920" w:rsidDel="00634BCB">
          <w:rPr>
            <w:rFonts w:ascii="Courier New" w:hAnsi="Courier New" w:cs="Courier New"/>
          </w:rPr>
          <w:delText xml:space="preserve">MAX=`nzsql tpcds1 -At -c "(SELECT max(cc_call_center_sk)+1 </w:delText>
        </w:r>
      </w:del>
    </w:p>
    <w:p w:rsidR="00864E67" w:rsidRPr="00275920" w:rsidDel="00634BCB" w:rsidRDefault="00275920" w:rsidP="00864E67">
      <w:pPr>
        <w:rPr>
          <w:del w:id="231" w:author="  Poess" w:date="2015-11-10T14:48:00Z"/>
          <w:rFonts w:ascii="Courier New" w:hAnsi="Courier New" w:cs="Courier New"/>
        </w:rPr>
      </w:pPr>
      <w:del w:id="232" w:author="  Poess" w:date="2015-11-10T14:48:00Z">
        <w:r w:rsidDel="00634BCB">
          <w:rPr>
            <w:rFonts w:ascii="Courier New" w:hAnsi="Courier New" w:cs="Courier New"/>
          </w:rPr>
          <w:tab/>
        </w:r>
        <w:r w:rsidR="00864E67" w:rsidRPr="00275920" w:rsidDel="00634BCB">
          <w:rPr>
            <w:rFonts w:ascii="Courier New" w:hAnsi="Courier New" w:cs="Courier New"/>
          </w:rPr>
          <w:delText>FROM call_center)"`</w:delText>
        </w:r>
      </w:del>
    </w:p>
    <w:p w:rsidR="00864E67" w:rsidRPr="00275920" w:rsidDel="00634BCB" w:rsidRDefault="00275920" w:rsidP="00864E67">
      <w:pPr>
        <w:rPr>
          <w:del w:id="233" w:author="  Poess" w:date="2015-11-10T14:48:00Z"/>
          <w:rFonts w:ascii="Courier New" w:hAnsi="Courier New" w:cs="Courier New"/>
        </w:rPr>
      </w:pPr>
      <w:del w:id="234" w:author="  Poess" w:date="2015-11-10T14:48:00Z">
        <w:r w:rsidDel="00634BCB">
          <w:rPr>
            <w:rFonts w:ascii="Courier New" w:hAnsi="Courier New" w:cs="Courier New"/>
          </w:rPr>
          <w:delText>i</w:delText>
        </w:r>
        <w:r w:rsidR="00864E67" w:rsidRPr="00275920" w:rsidDel="00634BCB">
          <w:rPr>
            <w:rFonts w:ascii="Courier New" w:hAnsi="Courier New" w:cs="Courier New"/>
          </w:rPr>
          <w:delText>sql -</w:delText>
        </w:r>
        <w:r w:rsidDel="00634BCB">
          <w:rPr>
            <w:rFonts w:ascii="Courier New" w:hAnsi="Courier New" w:cs="Courier New"/>
          </w:rPr>
          <w:delText>db</w:delText>
        </w:r>
        <w:r w:rsidR="00864E67" w:rsidRPr="00275920" w:rsidDel="00634BCB">
          <w:rPr>
            <w:rFonts w:ascii="Courier New" w:hAnsi="Courier New" w:cs="Courier New"/>
          </w:rPr>
          <w:delText xml:space="preserve"> $DB -c "CREATE SEQUENCE cc_seq START WITH $MAX"</w:delText>
        </w:r>
      </w:del>
    </w:p>
    <w:p w:rsidR="007A2E6A" w:rsidRDefault="007A2E6A" w:rsidP="007A2E6A"/>
    <w:p w:rsidR="004B4D29" w:rsidRPr="004B4D29" w:rsidRDefault="004B4D29" w:rsidP="004B4D29"/>
    <w:sectPr w:rsidR="004B4D29" w:rsidRPr="004B4D29" w:rsidSect="00FF5085">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7" w:author="Seetha Lakshmi" w:date="2015-10-15T22:46:00Z" w:initials="SL">
    <w:p w:rsidR="00AF1F10" w:rsidRDefault="00AF1F10">
      <w:pPr>
        <w:pStyle w:val="CommentText"/>
      </w:pPr>
      <w:r>
        <w:rPr>
          <w:rStyle w:val="CommentReference"/>
        </w:rPr>
        <w:annotationRef/>
      </w:r>
      <w:r>
        <w:rPr>
          <w:noProof/>
        </w:rPr>
        <w:t>Is this true in V2??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AEE12A"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F1DDA"/>
    <w:multiLevelType w:val="hybridMultilevel"/>
    <w:tmpl w:val="E1D2D5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0C3443"/>
    <w:multiLevelType w:val="hybridMultilevel"/>
    <w:tmpl w:val="67C68C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2D2CE0"/>
    <w:multiLevelType w:val="hybridMultilevel"/>
    <w:tmpl w:val="2B1644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AE47AD"/>
    <w:multiLevelType w:val="hybridMultilevel"/>
    <w:tmpl w:val="F31AE3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9BF6821"/>
    <w:multiLevelType w:val="multilevel"/>
    <w:tmpl w:val="9AAE7F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FB80C51"/>
    <w:multiLevelType w:val="hybridMultilevel"/>
    <w:tmpl w:val="0D5029E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A74C82"/>
    <w:multiLevelType w:val="hybridMultilevel"/>
    <w:tmpl w:val="9AAE7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A290DF1"/>
    <w:multiLevelType w:val="hybridMultilevel"/>
    <w:tmpl w:val="F0F0B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B882CB4"/>
    <w:multiLevelType w:val="multilevel"/>
    <w:tmpl w:val="0D5029E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4"/>
  </w:num>
  <w:num w:numId="6">
    <w:abstractNumId w:val="1"/>
  </w:num>
  <w:num w:numId="7">
    <w:abstractNumId w:val="8"/>
  </w:num>
  <w:num w:numId="8">
    <w:abstractNumId w:val="3"/>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etha Lakshmi">
    <w15:presenceInfo w15:providerId="AD" w15:userId="S-1-5-21-3526081550-1822678345-651091601-692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trackRevisions/>
  <w:defaultTabStop w:val="720"/>
  <w:characterSpacingControl w:val="doNotCompress"/>
  <w:compat/>
  <w:rsids>
    <w:rsidRoot w:val="004B4D29"/>
    <w:rsid w:val="000D6CBA"/>
    <w:rsid w:val="000F3F21"/>
    <w:rsid w:val="001004AA"/>
    <w:rsid w:val="00110835"/>
    <w:rsid w:val="00142028"/>
    <w:rsid w:val="001656FE"/>
    <w:rsid w:val="00192769"/>
    <w:rsid w:val="001B4542"/>
    <w:rsid w:val="001C42F0"/>
    <w:rsid w:val="001C5BBC"/>
    <w:rsid w:val="002620A8"/>
    <w:rsid w:val="00275920"/>
    <w:rsid w:val="002C03A0"/>
    <w:rsid w:val="002E4CB8"/>
    <w:rsid w:val="00314AA6"/>
    <w:rsid w:val="00316EBE"/>
    <w:rsid w:val="00415BFF"/>
    <w:rsid w:val="004725E4"/>
    <w:rsid w:val="004A4001"/>
    <w:rsid w:val="004B365F"/>
    <w:rsid w:val="004B4D29"/>
    <w:rsid w:val="004E6706"/>
    <w:rsid w:val="00525749"/>
    <w:rsid w:val="005430B2"/>
    <w:rsid w:val="005B1AAD"/>
    <w:rsid w:val="00634BCB"/>
    <w:rsid w:val="00640E94"/>
    <w:rsid w:val="00695A33"/>
    <w:rsid w:val="006C1619"/>
    <w:rsid w:val="006F3A8B"/>
    <w:rsid w:val="00710BE6"/>
    <w:rsid w:val="00737B8F"/>
    <w:rsid w:val="00796835"/>
    <w:rsid w:val="007A2E6A"/>
    <w:rsid w:val="007E2835"/>
    <w:rsid w:val="008237F9"/>
    <w:rsid w:val="0084648B"/>
    <w:rsid w:val="00864E67"/>
    <w:rsid w:val="00897FF7"/>
    <w:rsid w:val="00900D2D"/>
    <w:rsid w:val="00964A8E"/>
    <w:rsid w:val="0097352D"/>
    <w:rsid w:val="0098555D"/>
    <w:rsid w:val="00A214A6"/>
    <w:rsid w:val="00AA79B7"/>
    <w:rsid w:val="00AC2DE7"/>
    <w:rsid w:val="00AE5410"/>
    <w:rsid w:val="00AF1F10"/>
    <w:rsid w:val="00BF013A"/>
    <w:rsid w:val="00C20543"/>
    <w:rsid w:val="00C62B72"/>
    <w:rsid w:val="00C77685"/>
    <w:rsid w:val="00D669C4"/>
    <w:rsid w:val="00DA23DB"/>
    <w:rsid w:val="00E0589C"/>
    <w:rsid w:val="00E13BB2"/>
    <w:rsid w:val="00E46EB1"/>
    <w:rsid w:val="00ED05E3"/>
    <w:rsid w:val="00EF32E8"/>
    <w:rsid w:val="00F42AA7"/>
    <w:rsid w:val="00FF2CDC"/>
    <w:rsid w:val="00FF50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085"/>
    <w:rPr>
      <w:sz w:val="24"/>
      <w:szCs w:val="24"/>
    </w:rPr>
  </w:style>
  <w:style w:type="paragraph" w:styleId="Heading1">
    <w:name w:val="heading 1"/>
    <w:basedOn w:val="Normal"/>
    <w:next w:val="Normal"/>
    <w:qFormat/>
    <w:rsid w:val="004B4D2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B4D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64A8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6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10835"/>
    <w:rPr>
      <w:color w:val="0000FF"/>
      <w:u w:val="single"/>
    </w:rPr>
  </w:style>
  <w:style w:type="character" w:styleId="CommentReference">
    <w:name w:val="annotation reference"/>
    <w:semiHidden/>
    <w:rsid w:val="001656FE"/>
    <w:rPr>
      <w:sz w:val="16"/>
      <w:szCs w:val="16"/>
    </w:rPr>
  </w:style>
  <w:style w:type="paragraph" w:styleId="CommentText">
    <w:name w:val="annotation text"/>
    <w:basedOn w:val="Normal"/>
    <w:semiHidden/>
    <w:rsid w:val="001656FE"/>
    <w:rPr>
      <w:sz w:val="20"/>
      <w:szCs w:val="20"/>
    </w:rPr>
  </w:style>
  <w:style w:type="paragraph" w:styleId="CommentSubject">
    <w:name w:val="annotation subject"/>
    <w:basedOn w:val="CommentText"/>
    <w:next w:val="CommentText"/>
    <w:semiHidden/>
    <w:rsid w:val="001656FE"/>
    <w:rPr>
      <w:b/>
      <w:bCs/>
    </w:rPr>
  </w:style>
  <w:style w:type="paragraph" w:styleId="BalloonText">
    <w:name w:val="Balloon Text"/>
    <w:basedOn w:val="Normal"/>
    <w:semiHidden/>
    <w:rsid w:val="001656FE"/>
    <w:rPr>
      <w:rFonts w:ascii="Tahoma" w:hAnsi="Tahoma" w:cs="Tahoma"/>
      <w:sz w:val="16"/>
      <w:szCs w:val="16"/>
    </w:rPr>
  </w:style>
  <w:style w:type="paragraph" w:styleId="Revision">
    <w:name w:val="Revision"/>
    <w:hidden/>
    <w:uiPriority w:val="99"/>
    <w:semiHidden/>
    <w:rsid w:val="00710BE6"/>
    <w:rPr>
      <w:sz w:val="24"/>
      <w:szCs w:val="24"/>
    </w:rPr>
  </w:style>
</w:styles>
</file>

<file path=word/webSettings.xml><?xml version="1.0" encoding="utf-8"?>
<w:webSettings xmlns:r="http://schemas.openxmlformats.org/officeDocument/2006/relationships" xmlns:w="http://schemas.openxmlformats.org/wordprocessingml/2006/main">
  <w:divs>
    <w:div w:id="18268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www.tpc.org" TargetMode="External"/><Relationship Id="rId10"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TPC-DS “how to” Guide</vt:lpstr>
    </vt:vector>
  </TitlesOfParts>
  <Company>Netezza</Company>
  <LinksUpToDate>false</LinksUpToDate>
  <CharactersWithSpaces>9318</CharactersWithSpaces>
  <SharedDoc>false</SharedDoc>
  <HLinks>
    <vt:vector size="6" baseType="variant">
      <vt:variant>
        <vt:i4>3407996</vt:i4>
      </vt:variant>
      <vt:variant>
        <vt:i4>0</vt:i4>
      </vt:variant>
      <vt:variant>
        <vt:i4>0</vt:i4>
      </vt:variant>
      <vt:variant>
        <vt:i4>5</vt:i4>
      </vt:variant>
      <vt:variant>
        <vt:lpwstr>http://www.tpc.org/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TPC-DS “how to” Guide</dc:title>
  <dc:creator>Doug Johnson</dc:creator>
  <cp:lastModifiedBy>  Poess</cp:lastModifiedBy>
  <cp:revision>2</cp:revision>
  <dcterms:created xsi:type="dcterms:W3CDTF">2015-11-10T22:49:00Z</dcterms:created>
  <dcterms:modified xsi:type="dcterms:W3CDTF">2015-11-10T22:49:00Z</dcterms:modified>
</cp:coreProperties>
</file>